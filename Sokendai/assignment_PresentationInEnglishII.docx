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27584" w14:textId="0190B6D3" w:rsidR="00DC741F" w:rsidRPr="009B4442" w:rsidRDefault="00D90204" w:rsidP="001C6817">
      <w:pPr>
        <w:jc w:val="center"/>
        <w:rPr>
          <w:rFonts w:ascii="Times" w:hAnsi="Times"/>
          <w:b/>
          <w:sz w:val="28"/>
          <w:szCs w:val="28"/>
        </w:rPr>
      </w:pPr>
      <w:r w:rsidRPr="009B4442">
        <w:rPr>
          <w:rFonts w:ascii="Times" w:hAnsi="Times"/>
          <w:b/>
          <w:sz w:val="28"/>
          <w:szCs w:val="28"/>
        </w:rPr>
        <w:t>Assignment Report</w:t>
      </w:r>
    </w:p>
    <w:p w14:paraId="08F3870D" w14:textId="69627707" w:rsidR="00D90204" w:rsidRPr="009B4442" w:rsidRDefault="00D90204" w:rsidP="001C6817">
      <w:pPr>
        <w:jc w:val="center"/>
        <w:rPr>
          <w:rFonts w:ascii="Times" w:hAnsi="Times"/>
          <w:b/>
          <w:sz w:val="28"/>
          <w:szCs w:val="28"/>
        </w:rPr>
      </w:pPr>
      <w:r w:rsidRPr="009B4442">
        <w:rPr>
          <w:rFonts w:ascii="Times" w:hAnsi="Times"/>
          <w:b/>
          <w:sz w:val="28"/>
          <w:szCs w:val="28"/>
        </w:rPr>
        <w:t>Presentation in English II</w:t>
      </w:r>
    </w:p>
    <w:p w14:paraId="0D1E7536" w14:textId="77777777" w:rsidR="00672D00" w:rsidRPr="001C6817" w:rsidRDefault="00D90204" w:rsidP="001C6817">
      <w:pPr>
        <w:jc w:val="center"/>
        <w:rPr>
          <w:rFonts w:ascii="Times" w:hAnsi="Times"/>
        </w:rPr>
      </w:pPr>
      <w:r w:rsidRPr="001C6817">
        <w:rPr>
          <w:rFonts w:ascii="Times" w:hAnsi="Times"/>
        </w:rPr>
        <w:t>PhD student: Phan Xuan Thien</w:t>
      </w:r>
    </w:p>
    <w:p w14:paraId="27C2707F" w14:textId="6BF124DD" w:rsidR="00D90204" w:rsidRPr="001C6817" w:rsidRDefault="00672D00" w:rsidP="001C6817">
      <w:pPr>
        <w:jc w:val="center"/>
        <w:rPr>
          <w:rFonts w:ascii="Times" w:hAnsi="Times"/>
        </w:rPr>
      </w:pPr>
      <w:r w:rsidRPr="001C6817">
        <w:rPr>
          <w:rFonts w:ascii="Times" w:hAnsi="Times"/>
        </w:rPr>
        <w:t>Student ID: 20141712</w:t>
      </w:r>
    </w:p>
    <w:p w14:paraId="76964B89" w14:textId="77777777" w:rsidR="00B772AF" w:rsidRDefault="00B772AF" w:rsidP="0099716C">
      <w:pPr>
        <w:jc w:val="both"/>
        <w:rPr>
          <w:rFonts w:ascii="Times" w:hAnsi="Times"/>
          <w:sz w:val="22"/>
          <w:szCs w:val="22"/>
        </w:rPr>
      </w:pPr>
    </w:p>
    <w:p w14:paraId="17EFF75B" w14:textId="77777777" w:rsidR="001C6817" w:rsidRDefault="001C6817" w:rsidP="0099716C">
      <w:pPr>
        <w:jc w:val="both"/>
        <w:rPr>
          <w:rFonts w:ascii="Times" w:hAnsi="Times"/>
          <w:sz w:val="22"/>
          <w:szCs w:val="22"/>
        </w:rPr>
      </w:pPr>
    </w:p>
    <w:p w14:paraId="1A48CA83" w14:textId="47973955" w:rsidR="00F92435" w:rsidRPr="000B33BE" w:rsidRDefault="002A748B" w:rsidP="000B33BE">
      <w:pPr>
        <w:pStyle w:val="ListParagraph"/>
        <w:numPr>
          <w:ilvl w:val="0"/>
          <w:numId w:val="8"/>
        </w:numPr>
        <w:jc w:val="both"/>
        <w:rPr>
          <w:rFonts w:ascii="Times" w:hAnsi="Times"/>
          <w:sz w:val="22"/>
          <w:szCs w:val="22"/>
        </w:rPr>
      </w:pPr>
      <w:r w:rsidRPr="000B33BE">
        <w:rPr>
          <w:rFonts w:ascii="Times" w:hAnsi="Times"/>
          <w:sz w:val="22"/>
          <w:szCs w:val="22"/>
        </w:rPr>
        <w:t xml:space="preserve">Selected </w:t>
      </w:r>
      <w:r w:rsidR="005E1568" w:rsidRPr="000B33BE">
        <w:rPr>
          <w:rFonts w:ascii="Times" w:hAnsi="Times"/>
          <w:sz w:val="22"/>
          <w:szCs w:val="22"/>
        </w:rPr>
        <w:t xml:space="preserve">paragraphs for analysis: </w:t>
      </w:r>
      <w:r w:rsidRPr="000B33BE">
        <w:rPr>
          <w:rFonts w:ascii="Times" w:hAnsi="Times"/>
          <w:sz w:val="22"/>
          <w:szCs w:val="22"/>
        </w:rPr>
        <w:t xml:space="preserve">paper 2 – section 1. </w:t>
      </w:r>
    </w:p>
    <w:p w14:paraId="0F7F48A6" w14:textId="77777777" w:rsidR="000B33BE" w:rsidRDefault="000B33BE" w:rsidP="0099716C">
      <w:pPr>
        <w:jc w:val="both"/>
        <w:rPr>
          <w:rFonts w:ascii="Times" w:hAnsi="Times"/>
          <w:sz w:val="22"/>
          <w:szCs w:val="22"/>
        </w:rPr>
      </w:pPr>
    </w:p>
    <w:p w14:paraId="758DC107" w14:textId="621B44F1" w:rsidR="00F92435" w:rsidRPr="00F22D46" w:rsidRDefault="002422FF" w:rsidP="00F22D46">
      <w:pPr>
        <w:pStyle w:val="ListParagraph"/>
        <w:numPr>
          <w:ilvl w:val="0"/>
          <w:numId w:val="6"/>
        </w:numPr>
        <w:jc w:val="both"/>
        <w:rPr>
          <w:rFonts w:ascii="Times" w:hAnsi="Times"/>
          <w:sz w:val="22"/>
          <w:szCs w:val="22"/>
        </w:rPr>
      </w:pPr>
      <w:r w:rsidRPr="00F22D46">
        <w:rPr>
          <w:rFonts w:ascii="Times" w:hAnsi="Times"/>
          <w:sz w:val="22"/>
          <w:szCs w:val="22"/>
        </w:rPr>
        <w:t>Original paragraphs</w:t>
      </w:r>
      <w:r w:rsidR="00E85ED6" w:rsidRPr="00F22D46">
        <w:rPr>
          <w:rFonts w:ascii="Times" w:hAnsi="Times"/>
          <w:sz w:val="22"/>
          <w:szCs w:val="22"/>
        </w:rPr>
        <w:t xml:space="preserve"> </w:t>
      </w:r>
      <w:r w:rsidR="00C07CD5" w:rsidRPr="00F22D46">
        <w:rPr>
          <w:rFonts w:ascii="Times" w:hAnsi="Times"/>
          <w:sz w:val="22"/>
          <w:szCs w:val="22"/>
        </w:rPr>
        <w:t>(</w:t>
      </w:r>
      <w:r w:rsidR="00161416" w:rsidRPr="00F22D46">
        <w:rPr>
          <w:rFonts w:ascii="Times" w:hAnsi="Times"/>
          <w:sz w:val="22"/>
          <w:szCs w:val="22"/>
        </w:rPr>
        <w:t>in which sentences are labeled by sequencing number</w:t>
      </w:r>
      <w:r w:rsidR="00A72763" w:rsidRPr="00F22D46">
        <w:rPr>
          <w:rFonts w:ascii="Times" w:hAnsi="Times"/>
          <w:sz w:val="22"/>
          <w:szCs w:val="22"/>
        </w:rPr>
        <w:t>)</w:t>
      </w:r>
      <w:r w:rsidRPr="00F22D46">
        <w:rPr>
          <w:rFonts w:ascii="Times" w:hAnsi="Times"/>
          <w:sz w:val="22"/>
          <w:szCs w:val="22"/>
        </w:rPr>
        <w:t>:</w:t>
      </w:r>
    </w:p>
    <w:p w14:paraId="4832389A" w14:textId="77777777" w:rsidR="002422FF" w:rsidRDefault="002422FF" w:rsidP="0099716C">
      <w:pPr>
        <w:jc w:val="both"/>
        <w:rPr>
          <w:rFonts w:ascii="Times" w:hAnsi="Times"/>
          <w:sz w:val="22"/>
          <w:szCs w:val="22"/>
        </w:rPr>
      </w:pPr>
    </w:p>
    <w:p w14:paraId="06138A7F" w14:textId="0700B7C1" w:rsidR="002422FF" w:rsidRPr="002422FF" w:rsidRDefault="00F46C5E" w:rsidP="00656FB1">
      <w:pPr>
        <w:spacing w:after="120"/>
        <w:jc w:val="both"/>
        <w:rPr>
          <w:rFonts w:ascii="Times" w:hAnsi="Times"/>
          <w:sz w:val="22"/>
          <w:szCs w:val="22"/>
        </w:rPr>
      </w:pPr>
      <w:r>
        <w:rPr>
          <w:rFonts w:ascii="Times" w:hAnsi="Times"/>
          <w:sz w:val="22"/>
          <w:szCs w:val="22"/>
        </w:rPr>
        <w:t>“</w:t>
      </w:r>
      <w:r w:rsidR="008A4D91">
        <w:rPr>
          <w:rFonts w:ascii="Times" w:hAnsi="Times"/>
          <w:sz w:val="22"/>
          <w:szCs w:val="22"/>
        </w:rPr>
        <w:t xml:space="preserve">    </w:t>
      </w:r>
      <w:r w:rsidR="00D220BD">
        <w:rPr>
          <w:rFonts w:ascii="Times" w:hAnsi="Times"/>
          <w:color w:val="0000FF"/>
          <w:sz w:val="22"/>
          <w:szCs w:val="22"/>
        </w:rPr>
        <w:t>(</w:t>
      </w:r>
      <w:proofErr w:type="gramStart"/>
      <w:r w:rsidR="00D220BD">
        <w:rPr>
          <w:rFonts w:ascii="Times" w:hAnsi="Times"/>
          <w:color w:val="0000FF"/>
          <w:sz w:val="22"/>
          <w:szCs w:val="22"/>
        </w:rPr>
        <w:t>1)</w:t>
      </w:r>
      <w:r w:rsidR="002422FF" w:rsidRPr="002422FF">
        <w:rPr>
          <w:rFonts w:ascii="Times" w:hAnsi="Times"/>
          <w:sz w:val="22"/>
          <w:szCs w:val="22"/>
        </w:rPr>
        <w:t>With</w:t>
      </w:r>
      <w:proofErr w:type="gramEnd"/>
      <w:r w:rsidR="002422FF" w:rsidRPr="002422FF">
        <w:rPr>
          <w:rFonts w:ascii="Times" w:hAnsi="Times"/>
          <w:sz w:val="22"/>
          <w:szCs w:val="22"/>
        </w:rPr>
        <w:t xml:space="preserve"> current technologies, people can have many large broadcast video archives from TV programs. </w:t>
      </w:r>
      <w:r w:rsidR="00D220BD">
        <w:rPr>
          <w:rFonts w:ascii="Times" w:hAnsi="Times"/>
          <w:color w:val="0000FF"/>
          <w:sz w:val="22"/>
          <w:szCs w:val="22"/>
        </w:rPr>
        <w:t>(</w:t>
      </w:r>
      <w:proofErr w:type="gramStart"/>
      <w:r w:rsidR="00D220BD">
        <w:rPr>
          <w:rFonts w:ascii="Times" w:hAnsi="Times"/>
          <w:color w:val="0000FF"/>
          <w:sz w:val="22"/>
          <w:szCs w:val="22"/>
        </w:rPr>
        <w:t>2)</w:t>
      </w:r>
      <w:proofErr w:type="gramEnd"/>
      <w:r w:rsidR="002422FF" w:rsidRPr="002422FF">
        <w:rPr>
          <w:rFonts w:ascii="Times" w:hAnsi="Times"/>
          <w:sz w:val="22"/>
          <w:szCs w:val="22"/>
        </w:rPr>
        <w:t xml:space="preserve">This enables extracting more information or using archives more usefully than ever, by directly using high-dimensional information </w:t>
      </w:r>
      <w:proofErr w:type="gramStart"/>
      <w:r w:rsidR="002422FF" w:rsidRPr="002422FF">
        <w:rPr>
          <w:rFonts w:ascii="Times" w:hAnsi="Times"/>
          <w:sz w:val="22"/>
          <w:szCs w:val="22"/>
        </w:rPr>
        <w:t>like</w:t>
      </w:r>
      <w:proofErr w:type="gramEnd"/>
      <w:r w:rsidR="002422FF" w:rsidRPr="002422FF">
        <w:rPr>
          <w:rFonts w:ascii="Times" w:hAnsi="Times"/>
          <w:sz w:val="22"/>
          <w:szCs w:val="22"/>
        </w:rPr>
        <w:t xml:space="preserve"> video or audio data. </w:t>
      </w:r>
      <w:r w:rsidR="00D220BD">
        <w:rPr>
          <w:rFonts w:ascii="Times" w:hAnsi="Times"/>
          <w:color w:val="0000FF"/>
          <w:sz w:val="22"/>
          <w:szCs w:val="22"/>
        </w:rPr>
        <w:t>(</w:t>
      </w:r>
      <w:proofErr w:type="gramStart"/>
      <w:r w:rsidR="00D220BD">
        <w:rPr>
          <w:rFonts w:ascii="Times" w:hAnsi="Times"/>
          <w:color w:val="0000FF"/>
          <w:sz w:val="22"/>
          <w:szCs w:val="22"/>
        </w:rPr>
        <w:t>3)</w:t>
      </w:r>
      <w:proofErr w:type="gramEnd"/>
      <w:r w:rsidR="002422FF" w:rsidRPr="002422FF">
        <w:rPr>
          <w:rFonts w:ascii="Times" w:hAnsi="Times"/>
          <w:sz w:val="22"/>
          <w:szCs w:val="22"/>
        </w:rPr>
        <w:t>To make full use of video</w:t>
      </w:r>
      <w:r w:rsidR="00D220BD">
        <w:rPr>
          <w:rFonts w:ascii="Times" w:hAnsi="Times"/>
          <w:sz w:val="22"/>
          <w:szCs w:val="22"/>
        </w:rPr>
        <w:t xml:space="preserve"> archives or to enable content-</w:t>
      </w:r>
      <w:r w:rsidR="002422FF" w:rsidRPr="002422FF">
        <w:rPr>
          <w:rFonts w:ascii="Times" w:hAnsi="Times"/>
          <w:sz w:val="22"/>
          <w:szCs w:val="22"/>
        </w:rPr>
        <w:t>based video access to the archives, people need efficient methods to structuring or analyzing them.</w:t>
      </w:r>
    </w:p>
    <w:p w14:paraId="36B4DA64" w14:textId="7202B0B4" w:rsidR="002422FF" w:rsidRPr="002422FF" w:rsidRDefault="008A4D91" w:rsidP="00656FB1">
      <w:pPr>
        <w:spacing w:after="120"/>
        <w:jc w:val="both"/>
        <w:rPr>
          <w:rFonts w:ascii="Times" w:hAnsi="Times"/>
          <w:sz w:val="22"/>
          <w:szCs w:val="22"/>
        </w:rPr>
      </w:pPr>
      <w:r>
        <w:rPr>
          <w:rFonts w:ascii="Times" w:hAnsi="Times"/>
          <w:sz w:val="22"/>
          <w:szCs w:val="22"/>
        </w:rPr>
        <w:t xml:space="preserve">    </w:t>
      </w:r>
      <w:r w:rsidR="004608EA">
        <w:rPr>
          <w:rFonts w:ascii="Times" w:hAnsi="Times"/>
          <w:color w:val="0000FF"/>
          <w:sz w:val="22"/>
          <w:szCs w:val="22"/>
        </w:rPr>
        <w:t>(</w:t>
      </w:r>
      <w:proofErr w:type="gramStart"/>
      <w:r w:rsidR="004608EA">
        <w:rPr>
          <w:rFonts w:ascii="Times" w:hAnsi="Times"/>
          <w:color w:val="0000FF"/>
          <w:sz w:val="22"/>
          <w:szCs w:val="22"/>
        </w:rPr>
        <w:t>4)</w:t>
      </w:r>
      <w:proofErr w:type="gramEnd"/>
      <w:r w:rsidR="002422FF" w:rsidRPr="002422FF">
        <w:rPr>
          <w:rFonts w:ascii="Times" w:hAnsi="Times"/>
          <w:sz w:val="22"/>
          <w:szCs w:val="22"/>
        </w:rPr>
        <w:t xml:space="preserve">In video archives, there is some video segment that appears repeatedly, and those video segments can be used for analyzing the video archives [1]. </w:t>
      </w:r>
      <w:r w:rsidR="00B07FB9">
        <w:rPr>
          <w:rFonts w:ascii="Times" w:hAnsi="Times"/>
          <w:color w:val="0000FF"/>
          <w:sz w:val="22"/>
          <w:szCs w:val="22"/>
        </w:rPr>
        <w:t>(</w:t>
      </w:r>
      <w:proofErr w:type="gramStart"/>
      <w:r w:rsidR="00B07FB9">
        <w:rPr>
          <w:rFonts w:ascii="Times" w:hAnsi="Times"/>
          <w:color w:val="0000FF"/>
          <w:sz w:val="22"/>
          <w:szCs w:val="22"/>
        </w:rPr>
        <w:t>5)</w:t>
      </w:r>
      <w:proofErr w:type="gramEnd"/>
      <w:r w:rsidR="002422FF" w:rsidRPr="002422FF">
        <w:rPr>
          <w:rFonts w:ascii="Times" w:hAnsi="Times"/>
          <w:sz w:val="22"/>
          <w:szCs w:val="22"/>
        </w:rPr>
        <w:t xml:space="preserve">As a basic component of content-based video access, researchers tend to use feature-based similarity search for images and videos. </w:t>
      </w:r>
      <w:r w:rsidR="00786E4B">
        <w:rPr>
          <w:rFonts w:ascii="Times" w:hAnsi="Times"/>
          <w:color w:val="0000FF"/>
          <w:sz w:val="22"/>
          <w:szCs w:val="22"/>
        </w:rPr>
        <w:t>(</w:t>
      </w:r>
      <w:proofErr w:type="gramStart"/>
      <w:r w:rsidR="00786E4B">
        <w:rPr>
          <w:rFonts w:ascii="Times" w:hAnsi="Times"/>
          <w:color w:val="0000FF"/>
          <w:sz w:val="22"/>
          <w:szCs w:val="22"/>
        </w:rPr>
        <w:t>6)</w:t>
      </w:r>
      <w:proofErr w:type="gramEnd"/>
      <w:r w:rsidR="002422FF" w:rsidRPr="002422FF">
        <w:rPr>
          <w:rFonts w:ascii="Times" w:hAnsi="Times"/>
          <w:sz w:val="22"/>
          <w:szCs w:val="22"/>
        </w:rPr>
        <w:t>However, several papers have recently been published which state that similarity search is getting noisier and useless as the image/video archives are getting larger, instead, searching the “identical” image/video is becoming useful [2,3].</w:t>
      </w:r>
    </w:p>
    <w:p w14:paraId="19F83F51" w14:textId="69FE0DEB" w:rsidR="002422FF" w:rsidRPr="002422FF" w:rsidRDefault="008A4D91" w:rsidP="00656FB1">
      <w:pPr>
        <w:spacing w:after="120"/>
        <w:jc w:val="both"/>
        <w:rPr>
          <w:rFonts w:ascii="Times" w:hAnsi="Times"/>
          <w:sz w:val="22"/>
          <w:szCs w:val="22"/>
        </w:rPr>
      </w:pPr>
      <w:r>
        <w:rPr>
          <w:rFonts w:ascii="Times" w:hAnsi="Times"/>
          <w:sz w:val="22"/>
          <w:szCs w:val="22"/>
        </w:rPr>
        <w:t xml:space="preserve">    </w:t>
      </w:r>
      <w:r w:rsidR="000C47FB">
        <w:rPr>
          <w:rFonts w:ascii="Times" w:hAnsi="Times"/>
          <w:color w:val="0000FF"/>
          <w:sz w:val="22"/>
          <w:szCs w:val="22"/>
        </w:rPr>
        <w:t>(</w:t>
      </w:r>
      <w:proofErr w:type="gramStart"/>
      <w:r w:rsidR="000C47FB">
        <w:rPr>
          <w:rFonts w:ascii="Times" w:hAnsi="Times"/>
          <w:color w:val="0000FF"/>
          <w:sz w:val="22"/>
          <w:szCs w:val="22"/>
        </w:rPr>
        <w:t>7)</w:t>
      </w:r>
      <w:proofErr w:type="gramEnd"/>
      <w:r w:rsidR="002422FF" w:rsidRPr="002422FF">
        <w:rPr>
          <w:rFonts w:ascii="Times" w:hAnsi="Times"/>
          <w:sz w:val="22"/>
          <w:szCs w:val="22"/>
        </w:rPr>
        <w:t xml:space="preserve">In this paper, we are especially focusing on structuring news video archives. </w:t>
      </w:r>
      <w:r w:rsidR="000C47FB">
        <w:rPr>
          <w:rFonts w:ascii="Times" w:hAnsi="Times"/>
          <w:color w:val="0000FF"/>
          <w:sz w:val="22"/>
          <w:szCs w:val="22"/>
        </w:rPr>
        <w:t>(8)</w:t>
      </w:r>
      <w:r w:rsidR="002422FF" w:rsidRPr="002422FF">
        <w:rPr>
          <w:rFonts w:ascii="Times" w:hAnsi="Times"/>
          <w:sz w:val="22"/>
          <w:szCs w:val="22"/>
        </w:rPr>
        <w:t xml:space="preserve">There are many news channels that broadcast news programs 24 hours a day, and there are also broadcast stations which broadcast several hours of news program a day. </w:t>
      </w:r>
      <w:r w:rsidR="000C47FB">
        <w:rPr>
          <w:rFonts w:ascii="Times" w:hAnsi="Times"/>
          <w:color w:val="0000FF"/>
          <w:sz w:val="22"/>
          <w:szCs w:val="22"/>
        </w:rPr>
        <w:t>(</w:t>
      </w:r>
      <w:proofErr w:type="gramStart"/>
      <w:r w:rsidR="000C47FB">
        <w:rPr>
          <w:rFonts w:ascii="Times" w:hAnsi="Times"/>
          <w:color w:val="0000FF"/>
          <w:sz w:val="22"/>
          <w:szCs w:val="22"/>
        </w:rPr>
        <w:t>9)</w:t>
      </w:r>
      <w:proofErr w:type="gramEnd"/>
      <w:r w:rsidR="002422FF" w:rsidRPr="002422FF">
        <w:rPr>
          <w:rFonts w:ascii="Times" w:hAnsi="Times"/>
          <w:sz w:val="22"/>
          <w:szCs w:val="22"/>
        </w:rPr>
        <w:t xml:space="preserve">Those broadcast news videos occasionally </w:t>
      </w:r>
      <w:r w:rsidR="002422FF">
        <w:rPr>
          <w:rFonts w:ascii="Times" w:hAnsi="Times"/>
          <w:sz w:val="22"/>
          <w:szCs w:val="22"/>
        </w:rPr>
        <w:t>have repeatedly used video seg</w:t>
      </w:r>
      <w:r w:rsidR="002422FF" w:rsidRPr="002422FF">
        <w:rPr>
          <w:rFonts w:ascii="Times" w:hAnsi="Times"/>
          <w:sz w:val="22"/>
          <w:szCs w:val="22"/>
        </w:rPr>
        <w:t xml:space="preserve">ments. </w:t>
      </w:r>
      <w:r w:rsidR="000C47FB">
        <w:rPr>
          <w:rFonts w:ascii="Times" w:hAnsi="Times"/>
          <w:color w:val="0000FF"/>
          <w:sz w:val="22"/>
          <w:szCs w:val="22"/>
        </w:rPr>
        <w:t>(</w:t>
      </w:r>
      <w:proofErr w:type="gramStart"/>
      <w:r w:rsidR="000C47FB">
        <w:rPr>
          <w:rFonts w:ascii="Times" w:hAnsi="Times"/>
          <w:color w:val="0000FF"/>
          <w:sz w:val="22"/>
          <w:szCs w:val="22"/>
        </w:rPr>
        <w:t>10)</w:t>
      </w:r>
      <w:proofErr w:type="gramEnd"/>
      <w:r w:rsidR="002422FF" w:rsidRPr="002422FF">
        <w:rPr>
          <w:rFonts w:ascii="Times" w:hAnsi="Times"/>
          <w:sz w:val="22"/>
          <w:szCs w:val="22"/>
        </w:rPr>
        <w:t xml:space="preserve">Examples of identical video segments detected from an actual news video archive are shown in Fig. 1. </w:t>
      </w:r>
      <w:r w:rsidR="00E46268">
        <w:rPr>
          <w:rFonts w:ascii="Times" w:hAnsi="Times"/>
          <w:color w:val="0000FF"/>
          <w:sz w:val="22"/>
          <w:szCs w:val="22"/>
        </w:rPr>
        <w:t>(</w:t>
      </w:r>
      <w:proofErr w:type="gramStart"/>
      <w:r w:rsidR="00E46268">
        <w:rPr>
          <w:rFonts w:ascii="Times" w:hAnsi="Times"/>
          <w:color w:val="0000FF"/>
          <w:sz w:val="22"/>
          <w:szCs w:val="22"/>
        </w:rPr>
        <w:t>11)</w:t>
      </w:r>
      <w:proofErr w:type="gramEnd"/>
      <w:r w:rsidR="002422FF" w:rsidRPr="002422FF">
        <w:rPr>
          <w:rFonts w:ascii="Times" w:hAnsi="Times"/>
          <w:sz w:val="22"/>
          <w:szCs w:val="22"/>
        </w:rPr>
        <w:t xml:space="preserve">Images like Fig.1 (a) or (b) appears almost everyday in a collection of a news program. </w:t>
      </w:r>
      <w:r w:rsidR="00EC0578">
        <w:rPr>
          <w:rFonts w:ascii="Times" w:hAnsi="Times"/>
          <w:color w:val="0000FF"/>
          <w:sz w:val="22"/>
          <w:szCs w:val="22"/>
        </w:rPr>
        <w:t>(</w:t>
      </w:r>
      <w:proofErr w:type="gramStart"/>
      <w:r w:rsidR="00EC0578">
        <w:rPr>
          <w:rFonts w:ascii="Times" w:hAnsi="Times"/>
          <w:color w:val="0000FF"/>
          <w:sz w:val="22"/>
          <w:szCs w:val="22"/>
        </w:rPr>
        <w:t>12)</w:t>
      </w:r>
      <w:proofErr w:type="gramEnd"/>
      <w:r w:rsidR="002422FF" w:rsidRPr="002422FF">
        <w:rPr>
          <w:rFonts w:ascii="Times" w:hAnsi="Times"/>
          <w:sz w:val="22"/>
          <w:szCs w:val="22"/>
        </w:rPr>
        <w:t>Other images in Fig. 1 are appeared repeatedly</w:t>
      </w:r>
      <w:r w:rsidR="002422FF">
        <w:rPr>
          <w:rFonts w:ascii="Times" w:hAnsi="Times"/>
          <w:sz w:val="22"/>
          <w:szCs w:val="22"/>
        </w:rPr>
        <w:t xml:space="preserve"> </w:t>
      </w:r>
      <w:r w:rsidR="002422FF" w:rsidRPr="002422FF">
        <w:rPr>
          <w:rFonts w:ascii="Times" w:hAnsi="Times"/>
          <w:sz w:val="22"/>
          <w:szCs w:val="22"/>
        </w:rPr>
        <w:t xml:space="preserve">because they are used in well-noticed topics, which broadcasted repeatedly for several days. </w:t>
      </w:r>
      <w:r w:rsidR="00AE0B7D">
        <w:rPr>
          <w:rFonts w:ascii="Times" w:hAnsi="Times"/>
          <w:color w:val="0000FF"/>
          <w:sz w:val="22"/>
          <w:szCs w:val="22"/>
        </w:rPr>
        <w:t>(</w:t>
      </w:r>
      <w:proofErr w:type="gramStart"/>
      <w:r w:rsidR="00AE0B7D">
        <w:rPr>
          <w:rFonts w:ascii="Times" w:hAnsi="Times"/>
          <w:color w:val="0000FF"/>
          <w:sz w:val="22"/>
          <w:szCs w:val="22"/>
        </w:rPr>
        <w:t>13)</w:t>
      </w:r>
      <w:proofErr w:type="gramEnd"/>
      <w:r w:rsidR="002422FF" w:rsidRPr="002422FF">
        <w:rPr>
          <w:rFonts w:ascii="Times" w:hAnsi="Times"/>
          <w:sz w:val="22"/>
          <w:szCs w:val="22"/>
        </w:rPr>
        <w:t xml:space="preserve">One of the reasons of this </w:t>
      </w:r>
      <w:proofErr w:type="spellStart"/>
      <w:r w:rsidR="002422FF" w:rsidRPr="002422FF">
        <w:rPr>
          <w:rFonts w:ascii="Times" w:hAnsi="Times"/>
          <w:sz w:val="22"/>
          <w:szCs w:val="22"/>
        </w:rPr>
        <w:t>repetion</w:t>
      </w:r>
      <w:proofErr w:type="spellEnd"/>
      <w:r w:rsidR="002422FF" w:rsidRPr="002422FF">
        <w:rPr>
          <w:rFonts w:ascii="Times" w:hAnsi="Times"/>
          <w:sz w:val="22"/>
          <w:szCs w:val="22"/>
        </w:rPr>
        <w:t xml:space="preserve"> is some kind of reference videos are usually inserted in news videos, and creating or newly acquiring reference video usually costs high.</w:t>
      </w:r>
    </w:p>
    <w:p w14:paraId="63A1C630" w14:textId="2320E887" w:rsidR="002422FF" w:rsidRPr="002422FF" w:rsidRDefault="008A4D91" w:rsidP="00656FB1">
      <w:pPr>
        <w:spacing w:after="120"/>
        <w:jc w:val="both"/>
        <w:rPr>
          <w:rFonts w:ascii="Times" w:hAnsi="Times"/>
          <w:sz w:val="22"/>
          <w:szCs w:val="22"/>
        </w:rPr>
      </w:pPr>
      <w:r>
        <w:rPr>
          <w:rFonts w:ascii="Times" w:hAnsi="Times"/>
          <w:sz w:val="22"/>
          <w:szCs w:val="22"/>
        </w:rPr>
        <w:t xml:space="preserve">    </w:t>
      </w:r>
      <w:r w:rsidR="00DD3B3D">
        <w:rPr>
          <w:rFonts w:ascii="Times" w:hAnsi="Times"/>
          <w:color w:val="0000FF"/>
          <w:sz w:val="22"/>
          <w:szCs w:val="22"/>
        </w:rPr>
        <w:t>(</w:t>
      </w:r>
      <w:proofErr w:type="gramStart"/>
      <w:r w:rsidR="00DD3B3D">
        <w:rPr>
          <w:rFonts w:ascii="Times" w:hAnsi="Times"/>
          <w:color w:val="0000FF"/>
          <w:sz w:val="22"/>
          <w:szCs w:val="22"/>
        </w:rPr>
        <w:t>14)</w:t>
      </w:r>
      <w:proofErr w:type="gramEnd"/>
      <w:r w:rsidR="002422FF" w:rsidRPr="002422FF">
        <w:rPr>
          <w:rFonts w:ascii="Times" w:hAnsi="Times"/>
          <w:sz w:val="22"/>
          <w:szCs w:val="22"/>
        </w:rPr>
        <w:t>We noticed that most parts of video archives</w:t>
      </w:r>
      <w:r w:rsidR="002422FF">
        <w:rPr>
          <w:rFonts w:ascii="Times" w:hAnsi="Times"/>
          <w:sz w:val="22"/>
          <w:szCs w:val="22"/>
        </w:rPr>
        <w:t xml:space="preserve"> that share the same video seg</w:t>
      </w:r>
      <w:r w:rsidR="002422FF" w:rsidRPr="002422FF">
        <w:rPr>
          <w:rFonts w:ascii="Times" w:hAnsi="Times"/>
          <w:sz w:val="22"/>
          <w:szCs w:val="22"/>
        </w:rPr>
        <w:t>ment has some relations, and such segments tends to be classified depending on their distribution in the broadcast time scale</w:t>
      </w:r>
      <w:r w:rsidR="00725C7D">
        <w:rPr>
          <w:rFonts w:ascii="Times" w:hAnsi="Times"/>
          <w:sz w:val="22"/>
          <w:szCs w:val="22"/>
        </w:rPr>
        <w:t xml:space="preserve">. </w:t>
      </w:r>
      <w:r w:rsidR="00D226A4">
        <w:rPr>
          <w:rFonts w:ascii="Times" w:hAnsi="Times"/>
          <w:color w:val="0000FF"/>
          <w:sz w:val="22"/>
          <w:szCs w:val="22"/>
        </w:rPr>
        <w:t>(</w:t>
      </w:r>
      <w:proofErr w:type="gramStart"/>
      <w:r w:rsidR="00D226A4">
        <w:rPr>
          <w:rFonts w:ascii="Times" w:hAnsi="Times"/>
          <w:color w:val="0000FF"/>
          <w:sz w:val="22"/>
          <w:szCs w:val="22"/>
        </w:rPr>
        <w:t>15)</w:t>
      </w:r>
      <w:proofErr w:type="gramEnd"/>
      <w:r w:rsidR="00725C7D">
        <w:rPr>
          <w:rFonts w:ascii="Times" w:hAnsi="Times"/>
          <w:sz w:val="22"/>
          <w:szCs w:val="22"/>
        </w:rPr>
        <w:t>In this paper we search iden</w:t>
      </w:r>
      <w:r w:rsidR="002422FF" w:rsidRPr="002422FF">
        <w:rPr>
          <w:rFonts w:ascii="Times" w:hAnsi="Times"/>
          <w:sz w:val="22"/>
          <w:szCs w:val="22"/>
        </w:rPr>
        <w:t>tical video segments in a news video archive and we implement a news video browser that uses search results of identical video segments, and investigate how the method of identical video segment detection can be used for structuring or extracting valuable information from news video archive.</w:t>
      </w:r>
      <w:r w:rsidR="00F46C5E">
        <w:rPr>
          <w:rFonts w:ascii="Times" w:hAnsi="Times"/>
          <w:sz w:val="22"/>
          <w:szCs w:val="22"/>
        </w:rPr>
        <w:t>”</w:t>
      </w:r>
    </w:p>
    <w:p w14:paraId="554BF74A" w14:textId="09A0F5F1" w:rsidR="002422FF" w:rsidRDefault="002422FF" w:rsidP="00656FB1">
      <w:pPr>
        <w:spacing w:after="120"/>
        <w:jc w:val="both"/>
        <w:rPr>
          <w:rFonts w:ascii="Times" w:hAnsi="Times"/>
          <w:sz w:val="22"/>
          <w:szCs w:val="22"/>
        </w:rPr>
      </w:pPr>
    </w:p>
    <w:p w14:paraId="5E5AA8F3" w14:textId="107CB25C" w:rsidR="002422FF" w:rsidRPr="00F22D46" w:rsidRDefault="00945C71" w:rsidP="00656FB1">
      <w:pPr>
        <w:pStyle w:val="ListParagraph"/>
        <w:numPr>
          <w:ilvl w:val="0"/>
          <w:numId w:val="6"/>
        </w:numPr>
        <w:spacing w:after="120"/>
        <w:contextualSpacing w:val="0"/>
        <w:jc w:val="both"/>
        <w:rPr>
          <w:rFonts w:ascii="Times" w:hAnsi="Times"/>
          <w:sz w:val="22"/>
          <w:szCs w:val="22"/>
        </w:rPr>
      </w:pPr>
      <w:r w:rsidRPr="00F22D46">
        <w:rPr>
          <w:rFonts w:ascii="Times" w:hAnsi="Times"/>
          <w:sz w:val="22"/>
          <w:szCs w:val="22"/>
        </w:rPr>
        <w:t>Analysis on each paragraph</w:t>
      </w:r>
      <w:r w:rsidR="0036065B" w:rsidRPr="00F22D46">
        <w:rPr>
          <w:rFonts w:ascii="Times" w:hAnsi="Times"/>
          <w:sz w:val="22"/>
          <w:szCs w:val="22"/>
        </w:rPr>
        <w:t>:</w:t>
      </w:r>
    </w:p>
    <w:p w14:paraId="7C82C593" w14:textId="23503A7F" w:rsidR="00437A09" w:rsidRPr="00437A09" w:rsidRDefault="00437A09" w:rsidP="00656FB1">
      <w:pPr>
        <w:pStyle w:val="ListParagraph"/>
        <w:numPr>
          <w:ilvl w:val="0"/>
          <w:numId w:val="3"/>
        </w:numPr>
        <w:spacing w:after="120"/>
        <w:contextualSpacing w:val="0"/>
        <w:jc w:val="both"/>
        <w:rPr>
          <w:rFonts w:ascii="Times" w:hAnsi="Times"/>
          <w:sz w:val="22"/>
          <w:szCs w:val="22"/>
        </w:rPr>
      </w:pPr>
      <w:r>
        <w:rPr>
          <w:rFonts w:ascii="Times" w:hAnsi="Times"/>
          <w:sz w:val="22"/>
          <w:szCs w:val="22"/>
        </w:rPr>
        <w:t>P</w:t>
      </w:r>
      <w:r w:rsidR="0036065B" w:rsidRPr="00437A09">
        <w:rPr>
          <w:rFonts w:ascii="Times" w:hAnsi="Times"/>
          <w:sz w:val="22"/>
          <w:szCs w:val="22"/>
        </w:rPr>
        <w:t>aragraph 1:</w:t>
      </w:r>
      <w:r w:rsidRPr="00437A09">
        <w:rPr>
          <w:rFonts w:ascii="Times" w:hAnsi="Times"/>
          <w:sz w:val="22"/>
          <w:szCs w:val="22"/>
        </w:rPr>
        <w:t xml:space="preserve"> </w:t>
      </w:r>
    </w:p>
    <w:p w14:paraId="23702BFF" w14:textId="77777777" w:rsidR="00D16C6F" w:rsidRDefault="00FC116C"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Main s</w:t>
      </w:r>
      <w:r w:rsidR="00437A09" w:rsidRPr="00437A09">
        <w:rPr>
          <w:rFonts w:ascii="Times" w:hAnsi="Times"/>
          <w:sz w:val="22"/>
          <w:szCs w:val="22"/>
        </w:rPr>
        <w:t xml:space="preserve">entence </w:t>
      </w:r>
      <w:r>
        <w:rPr>
          <w:rFonts w:ascii="Times" w:hAnsi="Times"/>
          <w:sz w:val="22"/>
          <w:szCs w:val="22"/>
        </w:rPr>
        <w:t>(</w:t>
      </w:r>
      <w:r w:rsidR="00437A09" w:rsidRPr="00437A09">
        <w:rPr>
          <w:rFonts w:ascii="Times" w:hAnsi="Times"/>
          <w:sz w:val="22"/>
          <w:szCs w:val="22"/>
        </w:rPr>
        <w:t>that carrying the main idea of paragraph</w:t>
      </w:r>
      <w:r>
        <w:rPr>
          <w:rFonts w:ascii="Times" w:hAnsi="Times"/>
          <w:sz w:val="22"/>
          <w:szCs w:val="22"/>
        </w:rPr>
        <w:t>):</w:t>
      </w:r>
      <w:r w:rsidR="00437A09" w:rsidRPr="00437A09">
        <w:rPr>
          <w:rFonts w:ascii="Times" w:hAnsi="Times"/>
          <w:sz w:val="22"/>
          <w:szCs w:val="22"/>
        </w:rPr>
        <w:t xml:space="preserve"> </w:t>
      </w:r>
      <w:r w:rsidR="0036065B" w:rsidRPr="00437A09">
        <w:rPr>
          <w:rFonts w:ascii="Times" w:hAnsi="Times"/>
          <w:sz w:val="22"/>
          <w:szCs w:val="22"/>
        </w:rPr>
        <w:t xml:space="preserve">sentence </w:t>
      </w:r>
      <w:r w:rsidR="00645305" w:rsidRPr="00437A09">
        <w:rPr>
          <w:rFonts w:ascii="Times" w:hAnsi="Times"/>
          <w:sz w:val="22"/>
          <w:szCs w:val="22"/>
        </w:rPr>
        <w:t>(3)</w:t>
      </w:r>
      <w:r w:rsidR="00BE5F3A" w:rsidRPr="00437A09">
        <w:rPr>
          <w:rFonts w:ascii="Times" w:hAnsi="Times"/>
          <w:sz w:val="22"/>
          <w:szCs w:val="22"/>
        </w:rPr>
        <w:t xml:space="preserve">, explain the need of efficient method for structuring and analyzing the </w:t>
      </w:r>
      <w:r w:rsidR="00945C71" w:rsidRPr="00437A09">
        <w:rPr>
          <w:rFonts w:ascii="Times" w:hAnsi="Times"/>
          <w:sz w:val="22"/>
          <w:szCs w:val="22"/>
        </w:rPr>
        <w:t xml:space="preserve">video archives to make full use of them and enable content-based video access to the achieves. </w:t>
      </w:r>
    </w:p>
    <w:p w14:paraId="76CEF6BB" w14:textId="62777C7C" w:rsidR="0036065B" w:rsidRDefault="00945C71" w:rsidP="00656FB1">
      <w:pPr>
        <w:pStyle w:val="ListParagraph"/>
        <w:numPr>
          <w:ilvl w:val="0"/>
          <w:numId w:val="5"/>
        </w:numPr>
        <w:spacing w:after="120"/>
        <w:contextualSpacing w:val="0"/>
        <w:jc w:val="both"/>
        <w:rPr>
          <w:rFonts w:ascii="Times" w:hAnsi="Times"/>
          <w:sz w:val="22"/>
          <w:szCs w:val="22"/>
        </w:rPr>
      </w:pPr>
      <w:r w:rsidRPr="00437A09">
        <w:rPr>
          <w:rFonts w:ascii="Times" w:hAnsi="Times"/>
          <w:sz w:val="22"/>
          <w:szCs w:val="22"/>
        </w:rPr>
        <w:t>Main phrase (tha</w:t>
      </w:r>
      <w:r w:rsidR="00D16C6F">
        <w:rPr>
          <w:rFonts w:ascii="Times" w:hAnsi="Times"/>
          <w:sz w:val="22"/>
          <w:szCs w:val="22"/>
        </w:rPr>
        <w:t>t carrying the main idea in the</w:t>
      </w:r>
      <w:r w:rsidRPr="00437A09">
        <w:rPr>
          <w:rFonts w:ascii="Times" w:hAnsi="Times"/>
          <w:sz w:val="22"/>
          <w:szCs w:val="22"/>
        </w:rPr>
        <w:t xml:space="preserve"> main sentence): “</w:t>
      </w:r>
      <w:r w:rsidR="00DF42D4">
        <w:rPr>
          <w:rFonts w:ascii="Times" w:hAnsi="Times"/>
          <w:sz w:val="22"/>
          <w:szCs w:val="22"/>
        </w:rPr>
        <w:t xml:space="preserve">people need </w:t>
      </w:r>
      <w:r w:rsidR="00DF42D4" w:rsidRPr="002422FF">
        <w:rPr>
          <w:rFonts w:ascii="Times" w:hAnsi="Times"/>
          <w:sz w:val="22"/>
          <w:szCs w:val="22"/>
        </w:rPr>
        <w:t>efficient methods to structuring or analyzing them</w:t>
      </w:r>
      <w:r w:rsidR="00DF42D4">
        <w:rPr>
          <w:rFonts w:ascii="Times" w:hAnsi="Times"/>
          <w:sz w:val="22"/>
          <w:szCs w:val="22"/>
        </w:rPr>
        <w:t>”.</w:t>
      </w:r>
    </w:p>
    <w:p w14:paraId="7C74B497" w14:textId="0C85C0FC" w:rsidR="001D370C" w:rsidRDefault="003759CD"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Se</w:t>
      </w:r>
      <w:r w:rsidR="00A60C15">
        <w:rPr>
          <w:rFonts w:ascii="Times" w:hAnsi="Times"/>
          <w:sz w:val="22"/>
          <w:szCs w:val="22"/>
        </w:rPr>
        <w:t>ntence (1) is poorly described</w:t>
      </w:r>
      <w:r w:rsidR="00B61410">
        <w:rPr>
          <w:rFonts w:ascii="Times" w:hAnsi="Times"/>
          <w:sz w:val="22"/>
          <w:szCs w:val="22"/>
        </w:rPr>
        <w:t xml:space="preserve">. It can </w:t>
      </w:r>
      <w:r w:rsidR="00235750">
        <w:rPr>
          <w:rFonts w:ascii="Times" w:hAnsi="Times"/>
          <w:sz w:val="22"/>
          <w:szCs w:val="22"/>
        </w:rPr>
        <w:t>be rewrote as: “</w:t>
      </w:r>
      <w:r w:rsidR="00235750" w:rsidRPr="00235750">
        <w:rPr>
          <w:rFonts w:ascii="Times" w:hAnsi="Times"/>
          <w:sz w:val="22"/>
          <w:szCs w:val="22"/>
        </w:rPr>
        <w:t>Current technologies allow people to access a variety of large broadcast video archives from TV programs</w:t>
      </w:r>
      <w:r w:rsidR="00235750">
        <w:rPr>
          <w:rFonts w:ascii="Times" w:hAnsi="Times"/>
          <w:sz w:val="22"/>
          <w:szCs w:val="22"/>
        </w:rPr>
        <w:t>”.</w:t>
      </w:r>
    </w:p>
    <w:p w14:paraId="03A1182B" w14:textId="3B2AD2FB" w:rsidR="00A705DC" w:rsidRDefault="00A705DC"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(2): poorly described,</w:t>
      </w:r>
      <w:r w:rsidR="008A063B">
        <w:rPr>
          <w:rFonts w:ascii="Times" w:hAnsi="Times"/>
          <w:sz w:val="22"/>
          <w:szCs w:val="22"/>
        </w:rPr>
        <w:t xml:space="preserve"> ‘…or using archive…’ -&gt;</w:t>
      </w:r>
      <w:r>
        <w:rPr>
          <w:rFonts w:ascii="Times" w:hAnsi="Times"/>
          <w:sz w:val="22"/>
          <w:szCs w:val="22"/>
        </w:rPr>
        <w:t xml:space="preserve"> make confused about subject of the sentence. </w:t>
      </w:r>
      <w:r w:rsidR="008C0AA9">
        <w:rPr>
          <w:rFonts w:ascii="Times" w:hAnsi="Times"/>
          <w:sz w:val="22"/>
          <w:szCs w:val="22"/>
        </w:rPr>
        <w:t>Corrected as: “</w:t>
      </w:r>
      <w:r w:rsidR="008C0AA9" w:rsidRPr="008C0AA9">
        <w:rPr>
          <w:rFonts w:ascii="Times" w:hAnsi="Times"/>
          <w:sz w:val="22"/>
          <w:szCs w:val="22"/>
        </w:rPr>
        <w:t>This enables extracting more information and makes the use of archives become more effective than ever by directly using high-dimensional information like video or audio data</w:t>
      </w:r>
      <w:r w:rsidR="008C0AA9">
        <w:rPr>
          <w:rFonts w:ascii="Times" w:hAnsi="Times"/>
          <w:sz w:val="22"/>
          <w:szCs w:val="22"/>
        </w:rPr>
        <w:t>”.</w:t>
      </w:r>
    </w:p>
    <w:p w14:paraId="41C62E25" w14:textId="7BBF0CC1" w:rsidR="00C55A8B" w:rsidRDefault="00C55A8B"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lastRenderedPageBreak/>
        <w:t>(3): ‘…to structuring…’ -&gt; wrong grammar. Rewrote as: “</w:t>
      </w:r>
      <w:r w:rsidR="00276816" w:rsidRPr="00276816">
        <w:rPr>
          <w:rFonts w:ascii="Times" w:hAnsi="Times"/>
          <w:sz w:val="22"/>
          <w:szCs w:val="22"/>
        </w:rPr>
        <w:t>In order to make full use of video archives or to enable content-based video access to the archives, we need efficient methods for structuring or analyzi</w:t>
      </w:r>
      <w:r w:rsidR="00276816">
        <w:rPr>
          <w:rFonts w:ascii="Times" w:hAnsi="Times"/>
          <w:sz w:val="22"/>
          <w:szCs w:val="22"/>
        </w:rPr>
        <w:t>ng them</w:t>
      </w:r>
      <w:r>
        <w:rPr>
          <w:rFonts w:ascii="Times" w:hAnsi="Times"/>
          <w:sz w:val="22"/>
          <w:szCs w:val="22"/>
        </w:rPr>
        <w:t>“.</w:t>
      </w:r>
    </w:p>
    <w:p w14:paraId="415DB8EC" w14:textId="3918FE9B" w:rsidR="00DE596F" w:rsidRPr="00437A09" w:rsidRDefault="00DE596F" w:rsidP="00656FB1">
      <w:pPr>
        <w:pStyle w:val="ListParagraph"/>
        <w:numPr>
          <w:ilvl w:val="0"/>
          <w:numId w:val="3"/>
        </w:numPr>
        <w:spacing w:after="120"/>
        <w:contextualSpacing w:val="0"/>
        <w:jc w:val="both"/>
        <w:rPr>
          <w:rFonts w:ascii="Times" w:hAnsi="Times"/>
          <w:sz w:val="22"/>
          <w:szCs w:val="22"/>
        </w:rPr>
      </w:pPr>
      <w:r>
        <w:rPr>
          <w:rFonts w:ascii="Times" w:hAnsi="Times"/>
          <w:sz w:val="22"/>
          <w:szCs w:val="22"/>
        </w:rPr>
        <w:t>P</w:t>
      </w:r>
      <w:r w:rsidR="00702A3F">
        <w:rPr>
          <w:rFonts w:ascii="Times" w:hAnsi="Times"/>
          <w:sz w:val="22"/>
          <w:szCs w:val="22"/>
        </w:rPr>
        <w:t>aragraph 2</w:t>
      </w:r>
      <w:r w:rsidRPr="00437A09">
        <w:rPr>
          <w:rFonts w:ascii="Times" w:hAnsi="Times"/>
          <w:sz w:val="22"/>
          <w:szCs w:val="22"/>
        </w:rPr>
        <w:t xml:space="preserve">: </w:t>
      </w:r>
    </w:p>
    <w:p w14:paraId="438C0ADA" w14:textId="7B461C28" w:rsidR="00DE596F" w:rsidRDefault="00DE596F"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Main s</w:t>
      </w:r>
      <w:r w:rsidRPr="00437A09">
        <w:rPr>
          <w:rFonts w:ascii="Times" w:hAnsi="Times"/>
          <w:sz w:val="22"/>
          <w:szCs w:val="22"/>
        </w:rPr>
        <w:t>entence</w:t>
      </w:r>
      <w:r>
        <w:rPr>
          <w:rFonts w:ascii="Times" w:hAnsi="Times"/>
          <w:sz w:val="22"/>
          <w:szCs w:val="22"/>
        </w:rPr>
        <w:t>:</w:t>
      </w:r>
      <w:r w:rsidRPr="00437A09">
        <w:rPr>
          <w:rFonts w:ascii="Times" w:hAnsi="Times"/>
          <w:sz w:val="22"/>
          <w:szCs w:val="22"/>
        </w:rPr>
        <w:t xml:space="preserve"> sentence</w:t>
      </w:r>
      <w:r w:rsidR="00C422E6">
        <w:rPr>
          <w:rFonts w:ascii="Times" w:hAnsi="Times"/>
          <w:sz w:val="22"/>
          <w:szCs w:val="22"/>
        </w:rPr>
        <w:t xml:space="preserve"> (6) -&gt; </w:t>
      </w:r>
      <w:proofErr w:type="gramStart"/>
      <w:r w:rsidR="00C422E6">
        <w:rPr>
          <w:rFonts w:ascii="Times" w:hAnsi="Times"/>
          <w:sz w:val="22"/>
          <w:szCs w:val="22"/>
        </w:rPr>
        <w:t>describe</w:t>
      </w:r>
      <w:proofErr w:type="gramEnd"/>
      <w:r w:rsidR="00C422E6">
        <w:rPr>
          <w:rFonts w:ascii="Times" w:hAnsi="Times"/>
          <w:sz w:val="22"/>
          <w:szCs w:val="22"/>
        </w:rPr>
        <w:t xml:space="preserve"> the </w:t>
      </w:r>
      <w:r w:rsidR="00DF3323">
        <w:rPr>
          <w:rFonts w:ascii="Times" w:hAnsi="Times"/>
          <w:sz w:val="22"/>
          <w:szCs w:val="22"/>
        </w:rPr>
        <w:t>disadvantage of similarity search</w:t>
      </w:r>
      <w:r w:rsidR="006306D5">
        <w:rPr>
          <w:rFonts w:ascii="Times" w:hAnsi="Times"/>
          <w:sz w:val="22"/>
          <w:szCs w:val="22"/>
        </w:rPr>
        <w:t xml:space="preserve"> method and the usefulness of </w:t>
      </w:r>
      <w:r w:rsidR="006306D5" w:rsidRPr="002422FF">
        <w:rPr>
          <w:rFonts w:ascii="Times" w:hAnsi="Times"/>
          <w:sz w:val="22"/>
          <w:szCs w:val="22"/>
        </w:rPr>
        <w:t>searching the “identical” image/video</w:t>
      </w:r>
      <w:r w:rsidR="006306D5">
        <w:rPr>
          <w:rFonts w:ascii="Times" w:hAnsi="Times"/>
          <w:sz w:val="22"/>
          <w:szCs w:val="22"/>
        </w:rPr>
        <w:t xml:space="preserve">. </w:t>
      </w:r>
    </w:p>
    <w:p w14:paraId="6E893438" w14:textId="25BDB155" w:rsidR="00DE596F" w:rsidRDefault="00DE596F" w:rsidP="00656FB1">
      <w:pPr>
        <w:pStyle w:val="ListParagraph"/>
        <w:numPr>
          <w:ilvl w:val="0"/>
          <w:numId w:val="5"/>
        </w:numPr>
        <w:spacing w:after="120"/>
        <w:contextualSpacing w:val="0"/>
        <w:jc w:val="both"/>
        <w:rPr>
          <w:rFonts w:ascii="Times" w:hAnsi="Times"/>
          <w:sz w:val="22"/>
          <w:szCs w:val="22"/>
        </w:rPr>
      </w:pPr>
      <w:r w:rsidRPr="00B61410">
        <w:rPr>
          <w:rFonts w:ascii="Times" w:hAnsi="Times"/>
          <w:sz w:val="22"/>
          <w:szCs w:val="22"/>
        </w:rPr>
        <w:t>Main phrase</w:t>
      </w:r>
      <w:r w:rsidR="00F95127">
        <w:rPr>
          <w:rFonts w:ascii="Times" w:hAnsi="Times"/>
          <w:sz w:val="22"/>
          <w:szCs w:val="22"/>
        </w:rPr>
        <w:t>: ‘</w:t>
      </w:r>
      <w:r w:rsidR="00F95127" w:rsidRPr="002422FF">
        <w:rPr>
          <w:rFonts w:ascii="Times" w:hAnsi="Times"/>
          <w:sz w:val="22"/>
          <w:szCs w:val="22"/>
        </w:rPr>
        <w:t>searching the “identical” image/video</w:t>
      </w:r>
      <w:r w:rsidR="005A6335">
        <w:rPr>
          <w:rFonts w:ascii="Times" w:hAnsi="Times"/>
          <w:sz w:val="22"/>
          <w:szCs w:val="22"/>
        </w:rPr>
        <w:t xml:space="preserve"> is becoming useful</w:t>
      </w:r>
      <w:r w:rsidR="00F95127">
        <w:rPr>
          <w:rFonts w:ascii="Times" w:hAnsi="Times"/>
          <w:sz w:val="22"/>
          <w:szCs w:val="22"/>
        </w:rPr>
        <w:t>’.</w:t>
      </w:r>
    </w:p>
    <w:p w14:paraId="4843165C" w14:textId="09DDB8F4" w:rsidR="00DC250E" w:rsidRDefault="0039243A"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(4):</w:t>
      </w:r>
      <w:r w:rsidR="009032D4">
        <w:rPr>
          <w:rFonts w:ascii="Times" w:hAnsi="Times"/>
          <w:sz w:val="22"/>
          <w:szCs w:val="22"/>
        </w:rPr>
        <w:t xml:space="preserve"> ‘…</w:t>
      </w:r>
      <w:r w:rsidR="009032D4" w:rsidRPr="002422FF">
        <w:rPr>
          <w:rFonts w:ascii="Times" w:hAnsi="Times"/>
          <w:sz w:val="22"/>
          <w:szCs w:val="22"/>
        </w:rPr>
        <w:t>there is some video segment that appears repeatedly</w:t>
      </w:r>
      <w:r w:rsidR="009032D4">
        <w:rPr>
          <w:rFonts w:ascii="Times" w:hAnsi="Times"/>
          <w:sz w:val="22"/>
          <w:szCs w:val="22"/>
        </w:rPr>
        <w:t>…’</w:t>
      </w:r>
      <w:r>
        <w:rPr>
          <w:rFonts w:ascii="Times" w:hAnsi="Times"/>
          <w:sz w:val="22"/>
          <w:szCs w:val="22"/>
        </w:rPr>
        <w:t xml:space="preserve"> </w:t>
      </w:r>
      <w:r w:rsidR="009032D4">
        <w:rPr>
          <w:rFonts w:ascii="Times" w:hAnsi="Times"/>
          <w:sz w:val="22"/>
          <w:szCs w:val="22"/>
        </w:rPr>
        <w:t xml:space="preserve">-&gt; </w:t>
      </w:r>
      <w:r w:rsidR="00427AB5">
        <w:rPr>
          <w:rFonts w:ascii="Times" w:hAnsi="Times"/>
          <w:sz w:val="22"/>
          <w:szCs w:val="22"/>
        </w:rPr>
        <w:t>not well described, improv</w:t>
      </w:r>
      <w:r w:rsidR="009032D4">
        <w:rPr>
          <w:rFonts w:ascii="Times" w:hAnsi="Times"/>
          <w:sz w:val="22"/>
          <w:szCs w:val="22"/>
        </w:rPr>
        <w:t>ed as: ‘</w:t>
      </w:r>
      <w:r w:rsidR="009032D4" w:rsidRPr="002422FF">
        <w:rPr>
          <w:rFonts w:ascii="Times" w:hAnsi="Times"/>
          <w:sz w:val="22"/>
          <w:szCs w:val="22"/>
        </w:rPr>
        <w:t>video segment</w:t>
      </w:r>
      <w:r w:rsidR="009032D4">
        <w:rPr>
          <w:rFonts w:ascii="Times" w:hAnsi="Times"/>
          <w:sz w:val="22"/>
          <w:szCs w:val="22"/>
        </w:rPr>
        <w:t>s may</w:t>
      </w:r>
      <w:r w:rsidR="009032D4" w:rsidRPr="002422FF">
        <w:rPr>
          <w:rFonts w:ascii="Times" w:hAnsi="Times"/>
          <w:sz w:val="22"/>
          <w:szCs w:val="22"/>
        </w:rPr>
        <w:t xml:space="preserve"> appears repeatedly</w:t>
      </w:r>
      <w:r w:rsidR="009032D4">
        <w:rPr>
          <w:rFonts w:ascii="Times" w:hAnsi="Times"/>
          <w:sz w:val="22"/>
          <w:szCs w:val="22"/>
        </w:rPr>
        <w:t>’.</w:t>
      </w:r>
    </w:p>
    <w:p w14:paraId="21AE0511" w14:textId="21E0A7DA" w:rsidR="001F70D6" w:rsidRPr="00B61410" w:rsidRDefault="001F70D6"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 xml:space="preserve">(6): </w:t>
      </w:r>
      <w:r w:rsidR="002A5482">
        <w:rPr>
          <w:rFonts w:ascii="Times" w:hAnsi="Times"/>
          <w:sz w:val="22"/>
          <w:szCs w:val="22"/>
        </w:rPr>
        <w:t>‘</w:t>
      </w:r>
      <w:r w:rsidR="00BA65A0">
        <w:rPr>
          <w:rFonts w:ascii="Times" w:hAnsi="Times"/>
          <w:sz w:val="22"/>
          <w:szCs w:val="22"/>
        </w:rPr>
        <w:t>…</w:t>
      </w:r>
      <w:r w:rsidR="002A5482" w:rsidRPr="002422FF">
        <w:rPr>
          <w:rFonts w:ascii="Times" w:hAnsi="Times"/>
          <w:sz w:val="22"/>
          <w:szCs w:val="22"/>
        </w:rPr>
        <w:t>several papers have recently been published which state that</w:t>
      </w:r>
      <w:r w:rsidR="00BA65A0">
        <w:rPr>
          <w:rFonts w:ascii="Times" w:hAnsi="Times"/>
          <w:sz w:val="22"/>
          <w:szCs w:val="22"/>
        </w:rPr>
        <w:t>…</w:t>
      </w:r>
      <w:r w:rsidR="002A5482">
        <w:rPr>
          <w:rFonts w:ascii="Times" w:hAnsi="Times"/>
          <w:sz w:val="22"/>
          <w:szCs w:val="22"/>
        </w:rPr>
        <w:t>’ -&gt; unnecessary phrase, could be deleted</w:t>
      </w:r>
      <w:r w:rsidR="00063B7F">
        <w:rPr>
          <w:rFonts w:ascii="Times" w:hAnsi="Times"/>
          <w:sz w:val="22"/>
          <w:szCs w:val="22"/>
        </w:rPr>
        <w:t>; ‘</w:t>
      </w:r>
      <w:r w:rsidR="00A82C82">
        <w:rPr>
          <w:rFonts w:ascii="Times" w:hAnsi="Times"/>
          <w:sz w:val="22"/>
          <w:szCs w:val="22"/>
        </w:rPr>
        <w:t>…</w:t>
      </w:r>
      <w:r w:rsidR="00063B7F" w:rsidRPr="002422FF">
        <w:rPr>
          <w:rFonts w:ascii="Times" w:hAnsi="Times"/>
          <w:sz w:val="22"/>
          <w:szCs w:val="22"/>
        </w:rPr>
        <w:t>is getting noisier and useless</w:t>
      </w:r>
      <w:r w:rsidR="00A82C82">
        <w:rPr>
          <w:rFonts w:ascii="Times" w:hAnsi="Times"/>
          <w:sz w:val="22"/>
          <w:szCs w:val="22"/>
        </w:rPr>
        <w:t>…</w:t>
      </w:r>
      <w:r w:rsidR="00063B7F">
        <w:rPr>
          <w:rFonts w:ascii="Times" w:hAnsi="Times"/>
          <w:sz w:val="22"/>
          <w:szCs w:val="22"/>
        </w:rPr>
        <w:t xml:space="preserve">’ -&gt; not well described, could </w:t>
      </w:r>
      <w:r w:rsidR="00C73CC0">
        <w:rPr>
          <w:rFonts w:ascii="Times" w:hAnsi="Times"/>
          <w:sz w:val="22"/>
          <w:szCs w:val="22"/>
        </w:rPr>
        <w:t>make confuse about the meaning</w:t>
      </w:r>
      <w:r w:rsidR="00BF4323">
        <w:rPr>
          <w:rFonts w:ascii="Times" w:hAnsi="Times"/>
          <w:sz w:val="22"/>
          <w:szCs w:val="22"/>
        </w:rPr>
        <w:t>, also wrong grammar (should not use present continuous tense)</w:t>
      </w:r>
      <w:r w:rsidR="00C73CC0">
        <w:rPr>
          <w:rFonts w:ascii="Times" w:hAnsi="Times"/>
          <w:sz w:val="22"/>
          <w:szCs w:val="22"/>
        </w:rPr>
        <w:t xml:space="preserve">; ‘is becoming useful’ -&gt; not </w:t>
      </w:r>
      <w:r w:rsidR="00A554C4">
        <w:rPr>
          <w:rFonts w:ascii="Times" w:hAnsi="Times"/>
          <w:sz w:val="22"/>
          <w:szCs w:val="22"/>
        </w:rPr>
        <w:t>optimal</w:t>
      </w:r>
      <w:r w:rsidR="00772996">
        <w:rPr>
          <w:rFonts w:ascii="Times" w:hAnsi="Times"/>
          <w:sz w:val="22"/>
          <w:szCs w:val="22"/>
        </w:rPr>
        <w:t xml:space="preserve"> phrase.</w:t>
      </w:r>
      <w:r w:rsidR="00063B7F">
        <w:rPr>
          <w:rFonts w:ascii="Times" w:hAnsi="Times"/>
          <w:sz w:val="22"/>
          <w:szCs w:val="22"/>
        </w:rPr>
        <w:t xml:space="preserve"> The sentence can be improved as: “</w:t>
      </w:r>
      <w:r w:rsidR="00063B7F" w:rsidRPr="00063B7F">
        <w:rPr>
          <w:rFonts w:ascii="Times" w:hAnsi="Times"/>
          <w:sz w:val="22"/>
          <w:szCs w:val="22"/>
        </w:rPr>
        <w:t>However, similarity search become inefficient since it is affected by noise as the image or video archives are getting larger, instead, searching which is based on “identical” imag</w:t>
      </w:r>
      <w:r w:rsidR="00063B7F">
        <w:rPr>
          <w:rFonts w:ascii="Times" w:hAnsi="Times"/>
          <w:sz w:val="22"/>
          <w:szCs w:val="22"/>
        </w:rPr>
        <w:t>e/video is more effective [2,3]”.</w:t>
      </w:r>
    </w:p>
    <w:p w14:paraId="1AB5E7B7" w14:textId="0C3F8CC5" w:rsidR="00702A3F" w:rsidRPr="00437A09" w:rsidRDefault="00702A3F" w:rsidP="00656FB1">
      <w:pPr>
        <w:pStyle w:val="ListParagraph"/>
        <w:numPr>
          <w:ilvl w:val="0"/>
          <w:numId w:val="3"/>
        </w:numPr>
        <w:spacing w:after="120"/>
        <w:contextualSpacing w:val="0"/>
        <w:jc w:val="both"/>
        <w:rPr>
          <w:rFonts w:ascii="Times" w:hAnsi="Times"/>
          <w:sz w:val="22"/>
          <w:szCs w:val="22"/>
        </w:rPr>
      </w:pPr>
      <w:r>
        <w:rPr>
          <w:rFonts w:ascii="Times" w:hAnsi="Times"/>
          <w:sz w:val="22"/>
          <w:szCs w:val="22"/>
        </w:rPr>
        <w:t>P</w:t>
      </w:r>
      <w:r w:rsidR="002C6249">
        <w:rPr>
          <w:rFonts w:ascii="Times" w:hAnsi="Times"/>
          <w:sz w:val="22"/>
          <w:szCs w:val="22"/>
        </w:rPr>
        <w:t>aragraph 3</w:t>
      </w:r>
      <w:r w:rsidRPr="00437A09">
        <w:rPr>
          <w:rFonts w:ascii="Times" w:hAnsi="Times"/>
          <w:sz w:val="22"/>
          <w:szCs w:val="22"/>
        </w:rPr>
        <w:t xml:space="preserve">: </w:t>
      </w:r>
    </w:p>
    <w:p w14:paraId="4F871020" w14:textId="1199DDB6" w:rsidR="00702A3F" w:rsidRDefault="00702A3F"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Main s</w:t>
      </w:r>
      <w:r w:rsidRPr="00437A09">
        <w:rPr>
          <w:rFonts w:ascii="Times" w:hAnsi="Times"/>
          <w:sz w:val="22"/>
          <w:szCs w:val="22"/>
        </w:rPr>
        <w:t>entence</w:t>
      </w:r>
      <w:r>
        <w:rPr>
          <w:rFonts w:ascii="Times" w:hAnsi="Times"/>
          <w:sz w:val="22"/>
          <w:szCs w:val="22"/>
        </w:rPr>
        <w:t>:</w:t>
      </w:r>
      <w:r w:rsidRPr="00437A09">
        <w:rPr>
          <w:rFonts w:ascii="Times" w:hAnsi="Times"/>
          <w:sz w:val="22"/>
          <w:szCs w:val="22"/>
        </w:rPr>
        <w:t xml:space="preserve"> </w:t>
      </w:r>
      <w:r w:rsidR="007805C9">
        <w:rPr>
          <w:rFonts w:ascii="Times" w:hAnsi="Times"/>
          <w:sz w:val="22"/>
          <w:szCs w:val="22"/>
        </w:rPr>
        <w:t>(7)</w:t>
      </w:r>
      <w:r w:rsidR="00B30816">
        <w:rPr>
          <w:rFonts w:ascii="Times" w:hAnsi="Times"/>
          <w:sz w:val="22"/>
          <w:szCs w:val="22"/>
        </w:rPr>
        <w:t xml:space="preserve">, </w:t>
      </w:r>
      <w:r w:rsidR="00054F25">
        <w:rPr>
          <w:rFonts w:ascii="Times" w:hAnsi="Times"/>
          <w:sz w:val="22"/>
          <w:szCs w:val="22"/>
        </w:rPr>
        <w:t xml:space="preserve">indicate the problem that the paper focuses on. </w:t>
      </w:r>
    </w:p>
    <w:p w14:paraId="0EEC4F96" w14:textId="5FC11F6D" w:rsidR="00702A3F" w:rsidRDefault="00702A3F" w:rsidP="00656FB1">
      <w:pPr>
        <w:pStyle w:val="ListParagraph"/>
        <w:numPr>
          <w:ilvl w:val="0"/>
          <w:numId w:val="5"/>
        </w:numPr>
        <w:spacing w:after="120"/>
        <w:contextualSpacing w:val="0"/>
        <w:jc w:val="both"/>
        <w:rPr>
          <w:rFonts w:ascii="Times" w:hAnsi="Times"/>
          <w:sz w:val="22"/>
          <w:szCs w:val="22"/>
        </w:rPr>
      </w:pPr>
      <w:r w:rsidRPr="00B61410">
        <w:rPr>
          <w:rFonts w:ascii="Times" w:hAnsi="Times"/>
          <w:sz w:val="22"/>
          <w:szCs w:val="22"/>
        </w:rPr>
        <w:t>Main phrase</w:t>
      </w:r>
      <w:r w:rsidR="001B6248">
        <w:rPr>
          <w:rFonts w:ascii="Times" w:hAnsi="Times"/>
          <w:sz w:val="22"/>
          <w:szCs w:val="22"/>
        </w:rPr>
        <w:t>: ‘</w:t>
      </w:r>
      <w:r w:rsidR="001B6248" w:rsidRPr="002422FF">
        <w:rPr>
          <w:rFonts w:ascii="Times" w:hAnsi="Times"/>
          <w:sz w:val="22"/>
          <w:szCs w:val="22"/>
        </w:rPr>
        <w:t>structuring news video archives</w:t>
      </w:r>
      <w:r w:rsidR="001B6248">
        <w:rPr>
          <w:rFonts w:ascii="Times" w:hAnsi="Times"/>
          <w:sz w:val="22"/>
          <w:szCs w:val="22"/>
        </w:rPr>
        <w:t>’</w:t>
      </w:r>
    </w:p>
    <w:p w14:paraId="6D0E4DE9" w14:textId="57870A5B" w:rsidR="00225393" w:rsidRDefault="00225393"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 xml:space="preserve">(7): can be </w:t>
      </w:r>
      <w:proofErr w:type="gramStart"/>
      <w:r>
        <w:rPr>
          <w:rFonts w:ascii="Times" w:hAnsi="Times"/>
          <w:sz w:val="22"/>
          <w:szCs w:val="22"/>
        </w:rPr>
        <w:t>rewrote</w:t>
      </w:r>
      <w:proofErr w:type="gramEnd"/>
      <w:r>
        <w:rPr>
          <w:rFonts w:ascii="Times" w:hAnsi="Times"/>
          <w:sz w:val="22"/>
          <w:szCs w:val="22"/>
        </w:rPr>
        <w:t xml:space="preserve"> as: “T</w:t>
      </w:r>
      <w:r w:rsidRPr="00225393">
        <w:rPr>
          <w:rFonts w:ascii="Times" w:hAnsi="Times"/>
          <w:sz w:val="22"/>
          <w:szCs w:val="22"/>
        </w:rPr>
        <w:t>his paper focuses on structuring news video archives</w:t>
      </w:r>
      <w:r>
        <w:rPr>
          <w:rFonts w:ascii="Times" w:hAnsi="Times"/>
          <w:sz w:val="22"/>
          <w:szCs w:val="22"/>
        </w:rPr>
        <w:t>”</w:t>
      </w:r>
      <w:r w:rsidR="00A36340">
        <w:rPr>
          <w:rFonts w:ascii="Times" w:hAnsi="Times"/>
          <w:sz w:val="22"/>
          <w:szCs w:val="22"/>
        </w:rPr>
        <w:t>.</w:t>
      </w:r>
    </w:p>
    <w:p w14:paraId="13BD271B" w14:textId="16ED7486" w:rsidR="009D6ECA" w:rsidRDefault="001C0DDC"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 xml:space="preserve">(8): </w:t>
      </w:r>
      <w:proofErr w:type="gramStart"/>
      <w:r w:rsidR="00DF157B">
        <w:rPr>
          <w:rFonts w:ascii="Times" w:hAnsi="Times"/>
          <w:sz w:val="22"/>
          <w:szCs w:val="22"/>
        </w:rPr>
        <w:t>unnecessary</w:t>
      </w:r>
      <w:proofErr w:type="gramEnd"/>
      <w:r w:rsidR="00DF157B">
        <w:rPr>
          <w:rFonts w:ascii="Times" w:hAnsi="Times"/>
          <w:sz w:val="22"/>
          <w:szCs w:val="22"/>
        </w:rPr>
        <w:t xml:space="preserve"> since it does not contain any useful information for the paragraph</w:t>
      </w:r>
      <w:r w:rsidR="00802820">
        <w:rPr>
          <w:rFonts w:ascii="Times" w:hAnsi="Times"/>
          <w:sz w:val="22"/>
          <w:szCs w:val="22"/>
        </w:rPr>
        <w:t xml:space="preserve"> -&gt; </w:t>
      </w:r>
      <w:r w:rsidR="00DF157B">
        <w:rPr>
          <w:rFonts w:ascii="Times" w:hAnsi="Times"/>
          <w:sz w:val="22"/>
          <w:szCs w:val="22"/>
        </w:rPr>
        <w:t>should be deleted</w:t>
      </w:r>
      <w:r w:rsidR="00802820">
        <w:rPr>
          <w:rFonts w:ascii="Times" w:hAnsi="Times"/>
          <w:sz w:val="22"/>
          <w:szCs w:val="22"/>
        </w:rPr>
        <w:t>.</w:t>
      </w:r>
      <w:r w:rsidR="00DF157B">
        <w:rPr>
          <w:rFonts w:ascii="Times" w:hAnsi="Times"/>
          <w:sz w:val="22"/>
          <w:szCs w:val="22"/>
        </w:rPr>
        <w:t xml:space="preserve"> </w:t>
      </w:r>
    </w:p>
    <w:p w14:paraId="6B8A3E6F" w14:textId="1F5131A8" w:rsidR="00E91BF6" w:rsidRDefault="00E91BF6"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 xml:space="preserve">(9): </w:t>
      </w:r>
      <w:r w:rsidR="007944BC">
        <w:rPr>
          <w:rFonts w:ascii="Times" w:hAnsi="Times"/>
          <w:sz w:val="22"/>
          <w:szCs w:val="22"/>
        </w:rPr>
        <w:t xml:space="preserve">poorly structured, </w:t>
      </w:r>
      <w:r w:rsidR="006D520F">
        <w:rPr>
          <w:rFonts w:ascii="Times" w:hAnsi="Times"/>
          <w:sz w:val="22"/>
          <w:szCs w:val="22"/>
        </w:rPr>
        <w:t>wrong grammar (should not use present perfect tense)</w:t>
      </w:r>
      <w:r w:rsidR="000B79A6">
        <w:rPr>
          <w:rFonts w:ascii="Times" w:hAnsi="Times"/>
          <w:sz w:val="22"/>
          <w:szCs w:val="22"/>
        </w:rPr>
        <w:t xml:space="preserve"> -&gt; </w:t>
      </w:r>
      <w:r w:rsidR="007944BC">
        <w:rPr>
          <w:rFonts w:ascii="Times" w:hAnsi="Times"/>
          <w:sz w:val="22"/>
          <w:szCs w:val="22"/>
        </w:rPr>
        <w:t>rewrote as:</w:t>
      </w:r>
      <w:r w:rsidR="000B79A6">
        <w:rPr>
          <w:rFonts w:ascii="Times" w:hAnsi="Times"/>
          <w:sz w:val="22"/>
          <w:szCs w:val="22"/>
        </w:rPr>
        <w:t xml:space="preserve"> “</w:t>
      </w:r>
      <w:r w:rsidR="007A3AEC" w:rsidRPr="007A3AEC">
        <w:rPr>
          <w:rFonts w:ascii="Times" w:hAnsi="Times"/>
          <w:sz w:val="22"/>
          <w:szCs w:val="22"/>
        </w:rPr>
        <w:t>We observe that the videos which are used in existing broadcast news programs repeat using video segments occasionally</w:t>
      </w:r>
      <w:r w:rsidR="007A3AEC">
        <w:rPr>
          <w:rFonts w:ascii="Times" w:hAnsi="Times"/>
          <w:sz w:val="22"/>
          <w:szCs w:val="22"/>
        </w:rPr>
        <w:t>”.</w:t>
      </w:r>
    </w:p>
    <w:p w14:paraId="5FEA5089" w14:textId="34B3C9D2" w:rsidR="007B27CF" w:rsidRPr="00702A3F" w:rsidRDefault="007B27CF"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 xml:space="preserve">(13): </w:t>
      </w:r>
      <w:r w:rsidR="001F6524">
        <w:rPr>
          <w:rFonts w:ascii="Times" w:hAnsi="Times"/>
          <w:sz w:val="22"/>
          <w:szCs w:val="22"/>
        </w:rPr>
        <w:t>“</w:t>
      </w:r>
      <w:proofErr w:type="spellStart"/>
      <w:r w:rsidR="001F6524">
        <w:rPr>
          <w:rFonts w:ascii="Times" w:hAnsi="Times"/>
          <w:sz w:val="22"/>
          <w:szCs w:val="22"/>
        </w:rPr>
        <w:t>r</w:t>
      </w:r>
      <w:r w:rsidR="00B85EFD">
        <w:rPr>
          <w:rFonts w:ascii="Times" w:hAnsi="Times"/>
          <w:sz w:val="22"/>
          <w:szCs w:val="22"/>
        </w:rPr>
        <w:t>epe</w:t>
      </w:r>
      <w:r w:rsidR="001F6524">
        <w:rPr>
          <w:rFonts w:ascii="Times" w:hAnsi="Times"/>
          <w:sz w:val="22"/>
          <w:szCs w:val="22"/>
        </w:rPr>
        <w:t>tion</w:t>
      </w:r>
      <w:proofErr w:type="spellEnd"/>
      <w:r w:rsidR="001F6524">
        <w:rPr>
          <w:rFonts w:ascii="Times" w:hAnsi="Times"/>
          <w:sz w:val="22"/>
          <w:szCs w:val="22"/>
        </w:rPr>
        <w:t>” -&gt; wrong word, should use ‘repeat’</w:t>
      </w:r>
      <w:r w:rsidR="00291690">
        <w:rPr>
          <w:rFonts w:ascii="Times" w:hAnsi="Times"/>
          <w:sz w:val="22"/>
          <w:szCs w:val="22"/>
        </w:rPr>
        <w:t xml:space="preserve"> instead; The sentence can be improved as: “</w:t>
      </w:r>
      <w:r w:rsidR="00D42D51">
        <w:rPr>
          <w:rFonts w:ascii="Times" w:hAnsi="Times"/>
          <w:sz w:val="22"/>
          <w:szCs w:val="22"/>
        </w:rPr>
        <w:t>The reasons of this repeat</w:t>
      </w:r>
      <w:r w:rsidR="00D42D51" w:rsidRPr="00D42D51">
        <w:rPr>
          <w:rFonts w:ascii="Times" w:hAnsi="Times"/>
          <w:sz w:val="22"/>
          <w:szCs w:val="22"/>
        </w:rPr>
        <w:t xml:space="preserve"> is because some kind</w:t>
      </w:r>
      <w:r w:rsidR="00D42D51">
        <w:rPr>
          <w:rFonts w:ascii="Times" w:hAnsi="Times"/>
          <w:sz w:val="22"/>
          <w:szCs w:val="22"/>
        </w:rPr>
        <w:t>s</w:t>
      </w:r>
      <w:r w:rsidR="00D42D51" w:rsidRPr="00D42D51">
        <w:rPr>
          <w:rFonts w:ascii="Times" w:hAnsi="Times"/>
          <w:sz w:val="22"/>
          <w:szCs w:val="22"/>
        </w:rPr>
        <w:t xml:space="preserve"> of reference videos are usually inserted in news videos, and creating or newly acquiring reference video</w:t>
      </w:r>
      <w:r w:rsidR="00B85EDB">
        <w:rPr>
          <w:rFonts w:ascii="Times" w:hAnsi="Times"/>
          <w:sz w:val="22"/>
          <w:szCs w:val="22"/>
        </w:rPr>
        <w:t>s</w:t>
      </w:r>
      <w:r w:rsidR="00D42D51" w:rsidRPr="00D42D51">
        <w:rPr>
          <w:rFonts w:ascii="Times" w:hAnsi="Times"/>
          <w:sz w:val="22"/>
          <w:szCs w:val="22"/>
        </w:rPr>
        <w:t xml:space="preserve"> usually costs high.</w:t>
      </w:r>
      <w:r w:rsidR="00D42D51">
        <w:rPr>
          <w:rFonts w:ascii="Times" w:hAnsi="Times"/>
          <w:sz w:val="22"/>
          <w:szCs w:val="22"/>
        </w:rPr>
        <w:t>”</w:t>
      </w:r>
      <w:r w:rsidR="001F6524">
        <w:rPr>
          <w:rFonts w:ascii="Times" w:hAnsi="Times"/>
          <w:sz w:val="22"/>
          <w:szCs w:val="22"/>
        </w:rPr>
        <w:t xml:space="preserve"> </w:t>
      </w:r>
    </w:p>
    <w:p w14:paraId="60A49624" w14:textId="283B4F3A" w:rsidR="00E1574D" w:rsidRPr="00437A09" w:rsidRDefault="00E1574D" w:rsidP="00656FB1">
      <w:pPr>
        <w:pStyle w:val="ListParagraph"/>
        <w:numPr>
          <w:ilvl w:val="0"/>
          <w:numId w:val="3"/>
        </w:numPr>
        <w:spacing w:after="120"/>
        <w:contextualSpacing w:val="0"/>
        <w:jc w:val="both"/>
        <w:rPr>
          <w:rFonts w:ascii="Times" w:hAnsi="Times"/>
          <w:sz w:val="22"/>
          <w:szCs w:val="22"/>
        </w:rPr>
      </w:pPr>
      <w:r>
        <w:rPr>
          <w:rFonts w:ascii="Times" w:hAnsi="Times"/>
          <w:sz w:val="22"/>
          <w:szCs w:val="22"/>
        </w:rPr>
        <w:t>P</w:t>
      </w:r>
      <w:r w:rsidR="00D20ED0">
        <w:rPr>
          <w:rFonts w:ascii="Times" w:hAnsi="Times"/>
          <w:sz w:val="22"/>
          <w:szCs w:val="22"/>
        </w:rPr>
        <w:t>aragraph 4</w:t>
      </w:r>
      <w:r w:rsidRPr="00437A09">
        <w:rPr>
          <w:rFonts w:ascii="Times" w:hAnsi="Times"/>
          <w:sz w:val="22"/>
          <w:szCs w:val="22"/>
        </w:rPr>
        <w:t xml:space="preserve">: </w:t>
      </w:r>
    </w:p>
    <w:p w14:paraId="2520CA2E" w14:textId="2F6757A9" w:rsidR="00E1574D" w:rsidRDefault="00E1574D"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Main s</w:t>
      </w:r>
      <w:r w:rsidRPr="00437A09">
        <w:rPr>
          <w:rFonts w:ascii="Times" w:hAnsi="Times"/>
          <w:sz w:val="22"/>
          <w:szCs w:val="22"/>
        </w:rPr>
        <w:t>entence</w:t>
      </w:r>
      <w:r>
        <w:rPr>
          <w:rFonts w:ascii="Times" w:hAnsi="Times"/>
          <w:sz w:val="22"/>
          <w:szCs w:val="22"/>
        </w:rPr>
        <w:t>:</w:t>
      </w:r>
      <w:r w:rsidRPr="00437A09">
        <w:rPr>
          <w:rFonts w:ascii="Times" w:hAnsi="Times"/>
          <w:sz w:val="22"/>
          <w:szCs w:val="22"/>
        </w:rPr>
        <w:t xml:space="preserve"> </w:t>
      </w:r>
      <w:r w:rsidR="000B405A">
        <w:rPr>
          <w:rFonts w:ascii="Times" w:hAnsi="Times"/>
          <w:sz w:val="22"/>
          <w:szCs w:val="22"/>
        </w:rPr>
        <w:t>sentence (15)</w:t>
      </w:r>
      <w:proofErr w:type="gramStart"/>
      <w:r w:rsidR="000B405A">
        <w:rPr>
          <w:rFonts w:ascii="Times" w:hAnsi="Times"/>
          <w:sz w:val="22"/>
          <w:szCs w:val="22"/>
        </w:rPr>
        <w:t>,</w:t>
      </w:r>
      <w:proofErr w:type="gramEnd"/>
      <w:r w:rsidR="000B405A">
        <w:rPr>
          <w:rFonts w:ascii="Times" w:hAnsi="Times"/>
          <w:sz w:val="22"/>
          <w:szCs w:val="22"/>
        </w:rPr>
        <w:t xml:space="preserve"> describe the </w:t>
      </w:r>
      <w:r w:rsidR="00FF793E">
        <w:rPr>
          <w:rFonts w:ascii="Times" w:hAnsi="Times"/>
          <w:sz w:val="22"/>
          <w:szCs w:val="22"/>
        </w:rPr>
        <w:t>work</w:t>
      </w:r>
      <w:r w:rsidR="000360E6">
        <w:rPr>
          <w:rFonts w:ascii="Times" w:hAnsi="Times"/>
          <w:sz w:val="22"/>
          <w:szCs w:val="22"/>
        </w:rPr>
        <w:t>s</w:t>
      </w:r>
      <w:r w:rsidR="00FF793E">
        <w:rPr>
          <w:rFonts w:ascii="Times" w:hAnsi="Times"/>
          <w:sz w:val="22"/>
          <w:szCs w:val="22"/>
        </w:rPr>
        <w:t>/</w:t>
      </w:r>
      <w:r w:rsidR="000B405A">
        <w:rPr>
          <w:rFonts w:ascii="Times" w:hAnsi="Times"/>
          <w:sz w:val="22"/>
          <w:szCs w:val="22"/>
        </w:rPr>
        <w:t xml:space="preserve">contribution of the paper. </w:t>
      </w:r>
    </w:p>
    <w:p w14:paraId="75F91E26" w14:textId="7EE19B4F" w:rsidR="00E1574D" w:rsidRDefault="00E1574D" w:rsidP="00656FB1">
      <w:pPr>
        <w:pStyle w:val="ListParagraph"/>
        <w:numPr>
          <w:ilvl w:val="0"/>
          <w:numId w:val="5"/>
        </w:numPr>
        <w:spacing w:after="120"/>
        <w:contextualSpacing w:val="0"/>
        <w:jc w:val="both"/>
        <w:rPr>
          <w:rFonts w:ascii="Times" w:hAnsi="Times"/>
          <w:sz w:val="22"/>
          <w:szCs w:val="22"/>
        </w:rPr>
      </w:pPr>
      <w:r w:rsidRPr="00B61410">
        <w:rPr>
          <w:rFonts w:ascii="Times" w:hAnsi="Times"/>
          <w:sz w:val="22"/>
          <w:szCs w:val="22"/>
        </w:rPr>
        <w:t>Main phrase</w:t>
      </w:r>
      <w:r w:rsidR="00324841">
        <w:rPr>
          <w:rFonts w:ascii="Times" w:hAnsi="Times"/>
          <w:sz w:val="22"/>
          <w:szCs w:val="22"/>
        </w:rPr>
        <w:t>: “</w:t>
      </w:r>
      <w:r w:rsidR="00324841" w:rsidRPr="002422FF">
        <w:rPr>
          <w:rFonts w:ascii="Times" w:hAnsi="Times"/>
          <w:sz w:val="22"/>
          <w:szCs w:val="22"/>
        </w:rPr>
        <w:t>investigate how the method of identical video segment detection can be used for structuring or extracting valuable information from news video archive</w:t>
      </w:r>
      <w:r w:rsidR="00324841">
        <w:rPr>
          <w:rFonts w:ascii="Times" w:hAnsi="Times"/>
          <w:sz w:val="22"/>
          <w:szCs w:val="22"/>
        </w:rPr>
        <w:t>”.</w:t>
      </w:r>
    </w:p>
    <w:p w14:paraId="1CAC13C4" w14:textId="018FE6AF" w:rsidR="00433BA3" w:rsidRDefault="001F0C6A" w:rsidP="00656FB1">
      <w:pPr>
        <w:pStyle w:val="ListParagraph"/>
        <w:numPr>
          <w:ilvl w:val="0"/>
          <w:numId w:val="5"/>
        </w:numPr>
        <w:spacing w:after="120"/>
        <w:contextualSpacing w:val="0"/>
        <w:jc w:val="both"/>
        <w:rPr>
          <w:rFonts w:ascii="Times" w:hAnsi="Times"/>
          <w:sz w:val="22"/>
          <w:szCs w:val="22"/>
        </w:rPr>
      </w:pPr>
      <w:r>
        <w:rPr>
          <w:rFonts w:ascii="Times" w:hAnsi="Times"/>
          <w:sz w:val="22"/>
          <w:szCs w:val="22"/>
        </w:rPr>
        <w:t xml:space="preserve">(15): too long sentence, poorly described and structured, it does not show and emphasize clearly the main contribution of the paper. </w:t>
      </w:r>
      <w:r w:rsidR="00072646">
        <w:rPr>
          <w:rFonts w:ascii="Times" w:hAnsi="Times"/>
          <w:sz w:val="22"/>
          <w:szCs w:val="22"/>
        </w:rPr>
        <w:t xml:space="preserve">Sentence (15) should be restructured </w:t>
      </w:r>
      <w:r w:rsidR="000D3949">
        <w:rPr>
          <w:rFonts w:ascii="Times" w:hAnsi="Times"/>
          <w:sz w:val="22"/>
          <w:szCs w:val="22"/>
        </w:rPr>
        <w:t xml:space="preserve">and rewrote </w:t>
      </w:r>
      <w:r w:rsidR="00072646">
        <w:rPr>
          <w:rFonts w:ascii="Times" w:hAnsi="Times"/>
          <w:sz w:val="22"/>
          <w:szCs w:val="22"/>
        </w:rPr>
        <w:t>in</w:t>
      </w:r>
      <w:r w:rsidR="00E77211">
        <w:rPr>
          <w:rFonts w:ascii="Times" w:hAnsi="Times"/>
          <w:sz w:val="22"/>
          <w:szCs w:val="22"/>
        </w:rPr>
        <w:t>to</w:t>
      </w:r>
      <w:r w:rsidR="00072646">
        <w:rPr>
          <w:rFonts w:ascii="Times" w:hAnsi="Times"/>
          <w:sz w:val="22"/>
          <w:szCs w:val="22"/>
        </w:rPr>
        <w:t xml:space="preserve"> 2 sentences </w:t>
      </w:r>
      <w:r w:rsidR="00E77211">
        <w:rPr>
          <w:rFonts w:ascii="Times" w:hAnsi="Times"/>
          <w:sz w:val="22"/>
          <w:szCs w:val="22"/>
        </w:rPr>
        <w:t>as</w:t>
      </w:r>
      <w:r w:rsidR="00097EE6">
        <w:rPr>
          <w:rFonts w:ascii="Times" w:hAnsi="Times"/>
          <w:sz w:val="22"/>
          <w:szCs w:val="22"/>
        </w:rPr>
        <w:t xml:space="preserve"> follow</w:t>
      </w:r>
      <w:r w:rsidR="00E77211">
        <w:rPr>
          <w:rFonts w:ascii="Times" w:hAnsi="Times"/>
          <w:sz w:val="22"/>
          <w:szCs w:val="22"/>
        </w:rPr>
        <w:t xml:space="preserve">: </w:t>
      </w:r>
    </w:p>
    <w:p w14:paraId="3141BE7C" w14:textId="167349EB" w:rsidR="00433BA3" w:rsidRDefault="00E77211" w:rsidP="00656FB1">
      <w:pPr>
        <w:pStyle w:val="ListParagraph"/>
        <w:numPr>
          <w:ilvl w:val="0"/>
          <w:numId w:val="7"/>
        </w:numPr>
        <w:spacing w:after="120"/>
        <w:contextualSpacing w:val="0"/>
        <w:jc w:val="both"/>
        <w:rPr>
          <w:rFonts w:ascii="Times" w:hAnsi="Times"/>
          <w:sz w:val="22"/>
          <w:szCs w:val="22"/>
        </w:rPr>
      </w:pPr>
      <w:r>
        <w:rPr>
          <w:rFonts w:ascii="Times" w:hAnsi="Times"/>
          <w:sz w:val="22"/>
          <w:szCs w:val="22"/>
        </w:rPr>
        <w:t>“</w:t>
      </w:r>
      <w:r w:rsidRPr="00E77211">
        <w:rPr>
          <w:rFonts w:ascii="Times" w:hAnsi="Times"/>
          <w:sz w:val="22"/>
          <w:szCs w:val="22"/>
        </w:rPr>
        <w:t>In this paper we propose a new method for identical video segment detection in news video archives for structuring them or extracting valuable information from them</w:t>
      </w:r>
      <w:r w:rsidR="00433BA3">
        <w:rPr>
          <w:rFonts w:ascii="Times" w:hAnsi="Times"/>
          <w:sz w:val="22"/>
          <w:szCs w:val="22"/>
        </w:rPr>
        <w:t>”</w:t>
      </w:r>
      <w:r w:rsidRPr="00E77211">
        <w:rPr>
          <w:rFonts w:ascii="Times" w:hAnsi="Times"/>
          <w:sz w:val="22"/>
          <w:szCs w:val="22"/>
        </w:rPr>
        <w:t xml:space="preserve">. </w:t>
      </w:r>
    </w:p>
    <w:p w14:paraId="69720A32" w14:textId="58D8B070" w:rsidR="001F0C6A" w:rsidRPr="00B61410" w:rsidRDefault="00433BA3" w:rsidP="00656FB1">
      <w:pPr>
        <w:pStyle w:val="ListParagraph"/>
        <w:numPr>
          <w:ilvl w:val="0"/>
          <w:numId w:val="7"/>
        </w:numPr>
        <w:spacing w:after="120"/>
        <w:contextualSpacing w:val="0"/>
        <w:jc w:val="both"/>
        <w:rPr>
          <w:rFonts w:ascii="Times" w:hAnsi="Times"/>
          <w:sz w:val="22"/>
          <w:szCs w:val="22"/>
        </w:rPr>
      </w:pPr>
      <w:r>
        <w:rPr>
          <w:rFonts w:ascii="Times" w:hAnsi="Times"/>
          <w:sz w:val="22"/>
          <w:szCs w:val="22"/>
        </w:rPr>
        <w:t>“</w:t>
      </w:r>
      <w:r w:rsidR="00E77211" w:rsidRPr="00E77211">
        <w:rPr>
          <w:rFonts w:ascii="Times" w:hAnsi="Times"/>
          <w:sz w:val="22"/>
          <w:szCs w:val="22"/>
        </w:rPr>
        <w:t xml:space="preserve">We experiment searching identical video segments </w:t>
      </w:r>
      <w:r w:rsidR="00C02FE7">
        <w:rPr>
          <w:rFonts w:ascii="Times" w:hAnsi="Times"/>
          <w:sz w:val="22"/>
          <w:szCs w:val="22"/>
        </w:rPr>
        <w:t xml:space="preserve">in a </w:t>
      </w:r>
      <w:r w:rsidR="00BE5B61">
        <w:rPr>
          <w:rFonts w:ascii="Times" w:hAnsi="Times"/>
          <w:sz w:val="22"/>
          <w:szCs w:val="22"/>
        </w:rPr>
        <w:t xml:space="preserve">specific </w:t>
      </w:r>
      <w:r w:rsidR="00C02FE7">
        <w:rPr>
          <w:rFonts w:ascii="Times" w:hAnsi="Times"/>
          <w:sz w:val="22"/>
          <w:szCs w:val="22"/>
        </w:rPr>
        <w:t>news video a</w:t>
      </w:r>
      <w:r w:rsidR="00982696">
        <w:rPr>
          <w:rFonts w:ascii="Times" w:hAnsi="Times"/>
          <w:sz w:val="22"/>
          <w:szCs w:val="22"/>
        </w:rPr>
        <w:t xml:space="preserve">rchive </w:t>
      </w:r>
      <w:r w:rsidR="00E77211" w:rsidRPr="00E77211">
        <w:rPr>
          <w:rFonts w:ascii="Times" w:hAnsi="Times"/>
          <w:sz w:val="22"/>
          <w:szCs w:val="22"/>
        </w:rPr>
        <w:t>and use our video browser implementation, which uses search results of identical video segments, to evaluate the efficiency of the identical video segment detection method for structuring news video achieves or extracting valuable information from them</w:t>
      </w:r>
      <w:r w:rsidR="00E77211">
        <w:rPr>
          <w:rFonts w:ascii="Times" w:hAnsi="Times"/>
          <w:sz w:val="22"/>
          <w:szCs w:val="22"/>
        </w:rPr>
        <w:t>”.</w:t>
      </w:r>
      <w:r w:rsidR="001F0C6A">
        <w:rPr>
          <w:rFonts w:ascii="Times" w:hAnsi="Times"/>
          <w:sz w:val="22"/>
          <w:szCs w:val="22"/>
        </w:rPr>
        <w:t xml:space="preserve"> </w:t>
      </w:r>
    </w:p>
    <w:p w14:paraId="550A9F4B" w14:textId="77777777" w:rsidR="003A47EB" w:rsidRDefault="003A47EB" w:rsidP="00656FB1">
      <w:pPr>
        <w:spacing w:after="120"/>
        <w:jc w:val="both"/>
        <w:rPr>
          <w:rFonts w:ascii="Times" w:hAnsi="Times"/>
          <w:sz w:val="22"/>
          <w:szCs w:val="22"/>
        </w:rPr>
      </w:pPr>
    </w:p>
    <w:p w14:paraId="6D733677" w14:textId="5A7653E6" w:rsidR="00D323B7" w:rsidRPr="00F22D46" w:rsidRDefault="00821C2A" w:rsidP="00656FB1">
      <w:pPr>
        <w:pStyle w:val="ListParagraph"/>
        <w:numPr>
          <w:ilvl w:val="0"/>
          <w:numId w:val="6"/>
        </w:numPr>
        <w:spacing w:after="120"/>
        <w:contextualSpacing w:val="0"/>
        <w:jc w:val="both"/>
        <w:rPr>
          <w:rFonts w:ascii="Times" w:hAnsi="Times"/>
          <w:sz w:val="22"/>
          <w:szCs w:val="22"/>
        </w:rPr>
      </w:pPr>
      <w:r>
        <w:rPr>
          <w:rFonts w:ascii="Times" w:hAnsi="Times"/>
          <w:sz w:val="22"/>
          <w:szCs w:val="22"/>
        </w:rPr>
        <w:t>Based on the above analysis, t</w:t>
      </w:r>
      <w:r w:rsidR="00D323B7" w:rsidRPr="00F22D46">
        <w:rPr>
          <w:rFonts w:ascii="Times" w:hAnsi="Times"/>
          <w:sz w:val="22"/>
          <w:szCs w:val="22"/>
        </w:rPr>
        <w:t xml:space="preserve">he </w:t>
      </w:r>
      <w:r w:rsidR="00F22D46">
        <w:rPr>
          <w:rFonts w:ascii="Times" w:hAnsi="Times"/>
          <w:sz w:val="22"/>
          <w:szCs w:val="22"/>
        </w:rPr>
        <w:t xml:space="preserve">original </w:t>
      </w:r>
      <w:r w:rsidR="00D323B7" w:rsidRPr="00F22D46">
        <w:rPr>
          <w:rFonts w:ascii="Times" w:hAnsi="Times"/>
          <w:sz w:val="22"/>
          <w:szCs w:val="22"/>
        </w:rPr>
        <w:t>paragraphs c</w:t>
      </w:r>
      <w:r w:rsidR="001379E6">
        <w:rPr>
          <w:rFonts w:ascii="Times" w:hAnsi="Times"/>
          <w:sz w:val="22"/>
          <w:szCs w:val="22"/>
        </w:rPr>
        <w:t>an be rewrote/corrected as following</w:t>
      </w:r>
      <w:r w:rsidR="000621CC">
        <w:rPr>
          <w:rFonts w:ascii="Times" w:hAnsi="Times"/>
          <w:sz w:val="22"/>
          <w:szCs w:val="22"/>
        </w:rPr>
        <w:t xml:space="preserve"> </w:t>
      </w:r>
      <w:r w:rsidR="00963893">
        <w:rPr>
          <w:rFonts w:ascii="Times" w:hAnsi="Times"/>
          <w:sz w:val="22"/>
          <w:szCs w:val="22"/>
        </w:rPr>
        <w:t xml:space="preserve">(tracking changes function of MS Word is used </w:t>
      </w:r>
      <w:r w:rsidR="006F1BFC">
        <w:rPr>
          <w:rFonts w:ascii="Times" w:hAnsi="Times"/>
          <w:sz w:val="22"/>
          <w:szCs w:val="22"/>
        </w:rPr>
        <w:t xml:space="preserve">here </w:t>
      </w:r>
      <w:r w:rsidR="00963893">
        <w:rPr>
          <w:rFonts w:ascii="Times" w:hAnsi="Times"/>
          <w:sz w:val="22"/>
          <w:szCs w:val="22"/>
        </w:rPr>
        <w:t>to emphasize th</w:t>
      </w:r>
      <w:r w:rsidR="0065552C">
        <w:rPr>
          <w:rFonts w:ascii="Times" w:hAnsi="Times"/>
          <w:sz w:val="22"/>
          <w:szCs w:val="22"/>
        </w:rPr>
        <w:t>e correction/change that is made</w:t>
      </w:r>
      <w:r w:rsidR="00963893">
        <w:rPr>
          <w:rFonts w:ascii="Times" w:hAnsi="Times"/>
          <w:sz w:val="22"/>
          <w:szCs w:val="22"/>
        </w:rPr>
        <w:t>)</w:t>
      </w:r>
      <w:r w:rsidR="00D323B7" w:rsidRPr="00F22D46">
        <w:rPr>
          <w:rFonts w:ascii="Times" w:hAnsi="Times"/>
          <w:sz w:val="22"/>
          <w:szCs w:val="22"/>
        </w:rPr>
        <w:t>:</w:t>
      </w:r>
    </w:p>
    <w:p w14:paraId="758DDE6D" w14:textId="77777777" w:rsidR="00B772AF" w:rsidRDefault="00B772AF" w:rsidP="00656FB1">
      <w:pPr>
        <w:spacing w:after="120"/>
        <w:jc w:val="both"/>
        <w:rPr>
          <w:rFonts w:ascii="Times" w:hAnsi="Times"/>
          <w:sz w:val="22"/>
          <w:szCs w:val="22"/>
        </w:rPr>
      </w:pPr>
    </w:p>
    <w:p w14:paraId="4673B856" w14:textId="35BF3C56" w:rsidR="00D37732" w:rsidRPr="00D37732" w:rsidRDefault="00BF39EF" w:rsidP="00656FB1">
      <w:pPr>
        <w:spacing w:after="120"/>
        <w:jc w:val="both"/>
        <w:rPr>
          <w:rFonts w:ascii="Times" w:hAnsi="Times"/>
          <w:sz w:val="22"/>
          <w:szCs w:val="22"/>
        </w:rPr>
      </w:pPr>
      <w:r>
        <w:rPr>
          <w:rFonts w:ascii="Times" w:hAnsi="Times"/>
          <w:sz w:val="22"/>
          <w:szCs w:val="22"/>
        </w:rPr>
        <w:t xml:space="preserve">    </w:t>
      </w:r>
      <w:ins w:id="0" w:author="Xuan Thien Phan" w:date="2014-12-01T22:44:00Z">
        <w:r w:rsidR="00F84CBF">
          <w:rPr>
            <w:rFonts w:ascii="Times" w:hAnsi="Times"/>
            <w:sz w:val="22"/>
            <w:szCs w:val="22"/>
          </w:rPr>
          <w:t>C</w:t>
        </w:r>
      </w:ins>
      <w:del w:id="1" w:author="Xuan Thien Phan" w:date="2014-12-01T22:44:00Z">
        <w:r w:rsidR="00D37732" w:rsidRPr="00D37732" w:rsidDel="00F84CBF">
          <w:rPr>
            <w:rFonts w:ascii="Times" w:hAnsi="Times"/>
            <w:sz w:val="22"/>
            <w:szCs w:val="22"/>
          </w:rPr>
          <w:delText>With c</w:delText>
        </w:r>
      </w:del>
      <w:r w:rsidR="00D37732" w:rsidRPr="00D37732">
        <w:rPr>
          <w:rFonts w:ascii="Times" w:hAnsi="Times"/>
          <w:sz w:val="22"/>
          <w:szCs w:val="22"/>
        </w:rPr>
        <w:t>urrent technologies</w:t>
      </w:r>
      <w:ins w:id="2" w:author="Xuan Thien Phan" w:date="2014-12-01T22:44:00Z">
        <w:r w:rsidR="00F84CBF">
          <w:rPr>
            <w:rFonts w:ascii="Times" w:hAnsi="Times"/>
            <w:sz w:val="22"/>
            <w:szCs w:val="22"/>
          </w:rPr>
          <w:t xml:space="preserve"> allow</w:t>
        </w:r>
      </w:ins>
      <w:del w:id="3" w:author="Xuan Thien Phan" w:date="2014-12-01T22:44:00Z">
        <w:r w:rsidR="00D37732" w:rsidRPr="00D37732" w:rsidDel="00F84CBF">
          <w:rPr>
            <w:rFonts w:ascii="Times" w:hAnsi="Times"/>
            <w:sz w:val="22"/>
            <w:szCs w:val="22"/>
          </w:rPr>
          <w:delText>,</w:delText>
        </w:r>
      </w:del>
      <w:r w:rsidR="00D37732" w:rsidRPr="00D37732">
        <w:rPr>
          <w:rFonts w:ascii="Times" w:hAnsi="Times"/>
          <w:sz w:val="22"/>
          <w:szCs w:val="22"/>
        </w:rPr>
        <w:t xml:space="preserve"> people </w:t>
      </w:r>
      <w:ins w:id="4" w:author="Xuan Thien Phan" w:date="2014-12-01T22:44:00Z">
        <w:r w:rsidR="00F84CBF">
          <w:rPr>
            <w:rFonts w:ascii="Times" w:hAnsi="Times"/>
            <w:sz w:val="22"/>
            <w:szCs w:val="22"/>
          </w:rPr>
          <w:t xml:space="preserve">to access </w:t>
        </w:r>
      </w:ins>
      <w:del w:id="5" w:author="Xuan Thien Phan" w:date="2014-12-01T22:44:00Z">
        <w:r w:rsidR="00D37732" w:rsidRPr="00D37732" w:rsidDel="00F84CBF">
          <w:rPr>
            <w:rFonts w:ascii="Times" w:hAnsi="Times"/>
            <w:sz w:val="22"/>
            <w:szCs w:val="22"/>
          </w:rPr>
          <w:delText xml:space="preserve">can have </w:delText>
        </w:r>
      </w:del>
      <w:ins w:id="6" w:author="Xuan Thien Phan" w:date="2014-12-01T22:50:00Z">
        <w:r w:rsidR="00493332">
          <w:rPr>
            <w:rFonts w:ascii="Times" w:hAnsi="Times"/>
            <w:sz w:val="22"/>
            <w:szCs w:val="22"/>
          </w:rPr>
          <w:t>a variety of</w:t>
        </w:r>
      </w:ins>
      <w:del w:id="7" w:author="Xuan Thien Phan" w:date="2014-12-01T22:50:00Z">
        <w:r w:rsidR="00D37732" w:rsidRPr="00D37732" w:rsidDel="00493332">
          <w:rPr>
            <w:rFonts w:ascii="Times" w:hAnsi="Times"/>
            <w:sz w:val="22"/>
            <w:szCs w:val="22"/>
          </w:rPr>
          <w:delText>many</w:delText>
        </w:r>
      </w:del>
      <w:r w:rsidR="00D37732" w:rsidRPr="00D37732">
        <w:rPr>
          <w:rFonts w:ascii="Times" w:hAnsi="Times"/>
          <w:sz w:val="22"/>
          <w:szCs w:val="22"/>
        </w:rPr>
        <w:t xml:space="preserve"> large broadcast video archives from</w:t>
      </w:r>
      <w:ins w:id="8" w:author="Xuan Thien Phan" w:date="2014-12-01T22:44:00Z">
        <w:r w:rsidR="00E40147">
          <w:rPr>
            <w:rFonts w:ascii="Times" w:hAnsi="Times"/>
            <w:sz w:val="22"/>
            <w:szCs w:val="22"/>
          </w:rPr>
          <w:t xml:space="preserve"> </w:t>
        </w:r>
      </w:ins>
      <w:del w:id="9" w:author="Xuan Thien Phan" w:date="2014-12-01T22:51:00Z">
        <w:r w:rsidR="00D37732" w:rsidRPr="00D37732" w:rsidDel="00E40147">
          <w:rPr>
            <w:rFonts w:ascii="Times" w:hAnsi="Times"/>
            <w:sz w:val="22"/>
            <w:szCs w:val="22"/>
          </w:rPr>
          <w:delText xml:space="preserve"> </w:delText>
        </w:r>
      </w:del>
      <w:r w:rsidR="00D37732" w:rsidRPr="00D37732">
        <w:rPr>
          <w:rFonts w:ascii="Times" w:hAnsi="Times"/>
          <w:sz w:val="22"/>
          <w:szCs w:val="22"/>
        </w:rPr>
        <w:t xml:space="preserve">TV programs. This enables extracting more information </w:t>
      </w:r>
      <w:ins w:id="10" w:author="Xuan Thien Phan" w:date="2014-12-01T22:55:00Z">
        <w:r w:rsidR="00AE55CB">
          <w:rPr>
            <w:rFonts w:ascii="Times" w:hAnsi="Times"/>
            <w:sz w:val="22"/>
            <w:szCs w:val="22"/>
          </w:rPr>
          <w:t>and make</w:t>
        </w:r>
        <w:r w:rsidR="005F1AE4">
          <w:rPr>
            <w:rFonts w:ascii="Times" w:hAnsi="Times"/>
            <w:sz w:val="22"/>
            <w:szCs w:val="22"/>
          </w:rPr>
          <w:t>s</w:t>
        </w:r>
        <w:r w:rsidR="00AE55CB">
          <w:rPr>
            <w:rFonts w:ascii="Times" w:hAnsi="Times"/>
            <w:sz w:val="22"/>
            <w:szCs w:val="22"/>
          </w:rPr>
          <w:t xml:space="preserve"> the use of</w:t>
        </w:r>
      </w:ins>
      <w:del w:id="11" w:author="Xuan Thien Phan" w:date="2014-12-01T22:54:00Z">
        <w:r w:rsidR="00D37732" w:rsidRPr="00D37732" w:rsidDel="00741FCC">
          <w:rPr>
            <w:rFonts w:ascii="Times" w:hAnsi="Times"/>
            <w:sz w:val="22"/>
            <w:szCs w:val="22"/>
          </w:rPr>
          <w:delText>or</w:delText>
        </w:r>
      </w:del>
      <w:del w:id="12" w:author="Xuan Thien Phan" w:date="2014-12-01T22:55:00Z">
        <w:r w:rsidR="00D37732" w:rsidRPr="00D37732" w:rsidDel="00AE55CB">
          <w:rPr>
            <w:rFonts w:ascii="Times" w:hAnsi="Times"/>
            <w:sz w:val="22"/>
            <w:szCs w:val="22"/>
          </w:rPr>
          <w:delText xml:space="preserve"> using </w:delText>
        </w:r>
      </w:del>
      <w:ins w:id="13" w:author="Xuan Thien Phan" w:date="2014-12-01T22:55:00Z">
        <w:r w:rsidR="00AE55CB">
          <w:rPr>
            <w:rFonts w:ascii="Times" w:hAnsi="Times"/>
            <w:sz w:val="22"/>
            <w:szCs w:val="22"/>
          </w:rPr>
          <w:t xml:space="preserve"> </w:t>
        </w:r>
      </w:ins>
      <w:r w:rsidR="00D37732" w:rsidRPr="00D37732">
        <w:rPr>
          <w:rFonts w:ascii="Times" w:hAnsi="Times"/>
          <w:sz w:val="22"/>
          <w:szCs w:val="22"/>
        </w:rPr>
        <w:t>archives</w:t>
      </w:r>
      <w:ins w:id="14" w:author="Xuan Thien Phan" w:date="2014-12-01T22:56:00Z">
        <w:r w:rsidR="00464451">
          <w:rPr>
            <w:rFonts w:ascii="Times" w:hAnsi="Times"/>
            <w:sz w:val="22"/>
            <w:szCs w:val="22"/>
          </w:rPr>
          <w:t xml:space="preserve"> </w:t>
        </w:r>
        <w:r w:rsidR="009A774A">
          <w:rPr>
            <w:rFonts w:ascii="Times" w:hAnsi="Times"/>
            <w:sz w:val="22"/>
            <w:szCs w:val="22"/>
          </w:rPr>
          <w:t xml:space="preserve">become </w:t>
        </w:r>
      </w:ins>
      <w:del w:id="15" w:author="Xuan Thien Phan" w:date="2014-12-01T22:56:00Z">
        <w:r w:rsidR="00D37732" w:rsidRPr="00D37732" w:rsidDel="00464451">
          <w:rPr>
            <w:rFonts w:ascii="Times" w:hAnsi="Times"/>
            <w:sz w:val="22"/>
            <w:szCs w:val="22"/>
          </w:rPr>
          <w:delText xml:space="preserve"> </w:delText>
        </w:r>
      </w:del>
      <w:r w:rsidR="00D37732" w:rsidRPr="00D37732">
        <w:rPr>
          <w:rFonts w:ascii="Times" w:hAnsi="Times"/>
          <w:sz w:val="22"/>
          <w:szCs w:val="22"/>
        </w:rPr>
        <w:t xml:space="preserve">more </w:t>
      </w:r>
      <w:ins w:id="16" w:author="Xuan Thien Phan" w:date="2014-12-01T22:54:00Z">
        <w:r w:rsidR="0032275D">
          <w:rPr>
            <w:rFonts w:ascii="Times" w:hAnsi="Times"/>
            <w:sz w:val="22"/>
            <w:szCs w:val="22"/>
          </w:rPr>
          <w:t>effective</w:t>
        </w:r>
      </w:ins>
      <w:del w:id="17" w:author="Xuan Thien Phan" w:date="2014-12-01T22:53:00Z">
        <w:r w:rsidR="00D37732" w:rsidRPr="00D37732" w:rsidDel="0032275D">
          <w:rPr>
            <w:rFonts w:ascii="Times" w:hAnsi="Times"/>
            <w:sz w:val="22"/>
            <w:szCs w:val="22"/>
          </w:rPr>
          <w:delText>usefully</w:delText>
        </w:r>
      </w:del>
      <w:r w:rsidR="00D37732" w:rsidRPr="00D37732">
        <w:rPr>
          <w:rFonts w:ascii="Times" w:hAnsi="Times"/>
          <w:sz w:val="22"/>
          <w:szCs w:val="22"/>
        </w:rPr>
        <w:t xml:space="preserve"> than ever</w:t>
      </w:r>
      <w:del w:id="18" w:author="Xuan Thien Phan" w:date="2014-12-01T23:25:00Z">
        <w:r w:rsidR="00D37732" w:rsidRPr="00D37732" w:rsidDel="00EE7B5D">
          <w:rPr>
            <w:rFonts w:ascii="Times" w:hAnsi="Times"/>
            <w:sz w:val="22"/>
            <w:szCs w:val="22"/>
          </w:rPr>
          <w:delText>,</w:delText>
        </w:r>
      </w:del>
      <w:r w:rsidR="00D37732" w:rsidRPr="00D37732">
        <w:rPr>
          <w:rFonts w:ascii="Times" w:hAnsi="Times"/>
          <w:sz w:val="22"/>
          <w:szCs w:val="22"/>
        </w:rPr>
        <w:t xml:space="preserve"> by directly using high-dimensional information like video or audio data. </w:t>
      </w:r>
      <w:ins w:id="19" w:author="Xuan Thien Phan" w:date="2014-12-01T22:52:00Z">
        <w:r w:rsidR="00FF16C0">
          <w:rPr>
            <w:rFonts w:ascii="Times" w:hAnsi="Times"/>
            <w:sz w:val="22"/>
            <w:szCs w:val="22"/>
          </w:rPr>
          <w:t>In order to</w:t>
        </w:r>
      </w:ins>
      <w:del w:id="20" w:author="Xuan Thien Phan" w:date="2014-12-01T22:52:00Z">
        <w:r w:rsidR="00D37732" w:rsidRPr="00D37732" w:rsidDel="00FF16C0">
          <w:rPr>
            <w:rFonts w:ascii="Times" w:hAnsi="Times"/>
            <w:sz w:val="22"/>
            <w:szCs w:val="22"/>
          </w:rPr>
          <w:delText>To</w:delText>
        </w:r>
      </w:del>
      <w:r w:rsidR="00D37732" w:rsidRPr="00D37732">
        <w:rPr>
          <w:rFonts w:ascii="Times" w:hAnsi="Times"/>
          <w:sz w:val="22"/>
          <w:szCs w:val="22"/>
        </w:rPr>
        <w:t xml:space="preserve"> make full use of video</w:t>
      </w:r>
      <w:r w:rsidR="00F35898">
        <w:rPr>
          <w:rFonts w:ascii="Times" w:hAnsi="Times"/>
          <w:sz w:val="22"/>
          <w:szCs w:val="22"/>
        </w:rPr>
        <w:t xml:space="preserve"> archives or to enable content</w:t>
      </w:r>
      <w:r w:rsidR="003B0C15">
        <w:rPr>
          <w:rFonts w:ascii="Times" w:hAnsi="Times"/>
          <w:sz w:val="22"/>
          <w:szCs w:val="22"/>
        </w:rPr>
        <w:t>-</w:t>
      </w:r>
      <w:r w:rsidR="00D37732" w:rsidRPr="00D37732">
        <w:rPr>
          <w:rFonts w:ascii="Times" w:hAnsi="Times"/>
          <w:sz w:val="22"/>
          <w:szCs w:val="22"/>
        </w:rPr>
        <w:t xml:space="preserve">based video access to the archives, </w:t>
      </w:r>
      <w:ins w:id="21" w:author="Xuan Thien Phan" w:date="2014-12-01T22:52:00Z">
        <w:r w:rsidR="00A60483">
          <w:rPr>
            <w:rFonts w:ascii="Times" w:hAnsi="Times"/>
            <w:sz w:val="22"/>
            <w:szCs w:val="22"/>
          </w:rPr>
          <w:t>we</w:t>
        </w:r>
      </w:ins>
      <w:del w:id="22" w:author="Xuan Thien Phan" w:date="2014-12-01T22:52:00Z">
        <w:r w:rsidR="00D37732" w:rsidRPr="00D37732" w:rsidDel="00A60483">
          <w:rPr>
            <w:rFonts w:ascii="Times" w:hAnsi="Times"/>
            <w:sz w:val="22"/>
            <w:szCs w:val="22"/>
          </w:rPr>
          <w:delText>people</w:delText>
        </w:r>
      </w:del>
      <w:r w:rsidR="00D37732" w:rsidRPr="00D37732">
        <w:rPr>
          <w:rFonts w:ascii="Times" w:hAnsi="Times"/>
          <w:sz w:val="22"/>
          <w:szCs w:val="22"/>
        </w:rPr>
        <w:t xml:space="preserve"> need efficient methods </w:t>
      </w:r>
      <w:ins w:id="23" w:author="Xuan Thien Phan" w:date="2014-12-01T22:47:00Z">
        <w:r w:rsidR="00510DF2">
          <w:rPr>
            <w:rFonts w:ascii="Times" w:hAnsi="Times"/>
            <w:sz w:val="22"/>
            <w:szCs w:val="22"/>
          </w:rPr>
          <w:t>for</w:t>
        </w:r>
      </w:ins>
      <w:del w:id="24" w:author="Xuan Thien Phan" w:date="2014-12-01T22:47:00Z">
        <w:r w:rsidR="00D37732" w:rsidRPr="00D37732" w:rsidDel="00510DF2">
          <w:rPr>
            <w:rFonts w:ascii="Times" w:hAnsi="Times"/>
            <w:sz w:val="22"/>
            <w:szCs w:val="22"/>
          </w:rPr>
          <w:delText>to</w:delText>
        </w:r>
      </w:del>
      <w:r w:rsidR="00D37732" w:rsidRPr="00D37732">
        <w:rPr>
          <w:rFonts w:ascii="Times" w:hAnsi="Times"/>
          <w:sz w:val="22"/>
          <w:szCs w:val="22"/>
        </w:rPr>
        <w:t xml:space="preserve"> structuring or analyzing them.</w:t>
      </w:r>
    </w:p>
    <w:p w14:paraId="607398C0" w14:textId="724FB2BE" w:rsidR="00D37732" w:rsidRPr="00D37732" w:rsidRDefault="00BF39EF" w:rsidP="00656FB1">
      <w:pPr>
        <w:spacing w:after="120"/>
        <w:jc w:val="both"/>
        <w:rPr>
          <w:rFonts w:ascii="Times" w:hAnsi="Times"/>
          <w:sz w:val="22"/>
          <w:szCs w:val="22"/>
        </w:rPr>
      </w:pPr>
      <w:r>
        <w:rPr>
          <w:rFonts w:ascii="Times" w:hAnsi="Times"/>
          <w:sz w:val="22"/>
          <w:szCs w:val="22"/>
        </w:rPr>
        <w:t xml:space="preserve">    </w:t>
      </w:r>
      <w:r w:rsidR="00D37732" w:rsidRPr="00D37732">
        <w:rPr>
          <w:rFonts w:ascii="Times" w:hAnsi="Times"/>
          <w:sz w:val="22"/>
          <w:szCs w:val="22"/>
        </w:rPr>
        <w:t xml:space="preserve">In video archives, </w:t>
      </w:r>
      <w:del w:id="25" w:author="Xuan Thien Phan" w:date="2014-12-02T00:29:00Z">
        <w:r w:rsidR="00D37732" w:rsidRPr="00D37732" w:rsidDel="00B0482F">
          <w:rPr>
            <w:rFonts w:ascii="Times" w:hAnsi="Times"/>
            <w:sz w:val="22"/>
            <w:szCs w:val="22"/>
          </w:rPr>
          <w:delText xml:space="preserve">there is some </w:delText>
        </w:r>
      </w:del>
      <w:r w:rsidR="00D37732" w:rsidRPr="00D37732">
        <w:rPr>
          <w:rFonts w:ascii="Times" w:hAnsi="Times"/>
          <w:sz w:val="22"/>
          <w:szCs w:val="22"/>
        </w:rPr>
        <w:t>video segment</w:t>
      </w:r>
      <w:ins w:id="26" w:author="Xuan Thien Phan" w:date="2014-12-02T00:29:00Z">
        <w:r w:rsidR="00B0482F">
          <w:rPr>
            <w:rFonts w:ascii="Times" w:hAnsi="Times"/>
            <w:sz w:val="22"/>
            <w:szCs w:val="22"/>
          </w:rPr>
          <w:t xml:space="preserve">s may </w:t>
        </w:r>
      </w:ins>
      <w:del w:id="27" w:author="Xuan Thien Phan" w:date="2014-12-02T00:29:00Z">
        <w:r w:rsidR="00D37732" w:rsidRPr="00D37732" w:rsidDel="00B0482F">
          <w:rPr>
            <w:rFonts w:ascii="Times" w:hAnsi="Times"/>
            <w:sz w:val="22"/>
            <w:szCs w:val="22"/>
          </w:rPr>
          <w:delText xml:space="preserve"> that </w:delText>
        </w:r>
      </w:del>
      <w:r w:rsidR="00D37732" w:rsidRPr="00D37732">
        <w:rPr>
          <w:rFonts w:ascii="Times" w:hAnsi="Times"/>
          <w:sz w:val="22"/>
          <w:szCs w:val="22"/>
        </w:rPr>
        <w:t>appear</w:t>
      </w:r>
      <w:del w:id="28" w:author="Xuan Thien Phan" w:date="2014-12-02T00:30:00Z">
        <w:r w:rsidR="00D37732" w:rsidRPr="00D37732" w:rsidDel="00FA7520">
          <w:rPr>
            <w:rFonts w:ascii="Times" w:hAnsi="Times"/>
            <w:sz w:val="22"/>
            <w:szCs w:val="22"/>
          </w:rPr>
          <w:delText>s</w:delText>
        </w:r>
      </w:del>
      <w:r w:rsidR="00D37732" w:rsidRPr="00D37732">
        <w:rPr>
          <w:rFonts w:ascii="Times" w:hAnsi="Times"/>
          <w:sz w:val="22"/>
          <w:szCs w:val="22"/>
        </w:rPr>
        <w:t xml:space="preserve"> repeatedly</w:t>
      </w:r>
      <w:del w:id="29" w:author="Xuan Thien Phan" w:date="2014-12-02T00:30:00Z">
        <w:r w:rsidR="00D37732" w:rsidRPr="00D37732" w:rsidDel="00B0482F">
          <w:rPr>
            <w:rFonts w:ascii="Times" w:hAnsi="Times"/>
            <w:sz w:val="22"/>
            <w:szCs w:val="22"/>
          </w:rPr>
          <w:delText>,</w:delText>
        </w:r>
      </w:del>
      <w:r w:rsidR="00D37732" w:rsidRPr="00D37732">
        <w:rPr>
          <w:rFonts w:ascii="Times" w:hAnsi="Times"/>
          <w:sz w:val="22"/>
          <w:szCs w:val="22"/>
        </w:rPr>
        <w:t xml:space="preserve"> and th</w:t>
      </w:r>
      <w:ins w:id="30" w:author="Xuan Thien Phan" w:date="2014-12-02T00:30:00Z">
        <w:r w:rsidR="00860513">
          <w:rPr>
            <w:rFonts w:ascii="Times" w:hAnsi="Times"/>
            <w:sz w:val="22"/>
            <w:szCs w:val="22"/>
          </w:rPr>
          <w:t>ese</w:t>
        </w:r>
      </w:ins>
      <w:del w:id="31" w:author="Xuan Thien Phan" w:date="2014-12-02T00:30:00Z">
        <w:r w:rsidR="00D37732" w:rsidRPr="00D37732" w:rsidDel="00860513">
          <w:rPr>
            <w:rFonts w:ascii="Times" w:hAnsi="Times"/>
            <w:sz w:val="22"/>
            <w:szCs w:val="22"/>
          </w:rPr>
          <w:delText>ose</w:delText>
        </w:r>
      </w:del>
      <w:r w:rsidR="00D37732" w:rsidRPr="00D37732">
        <w:rPr>
          <w:rFonts w:ascii="Times" w:hAnsi="Times"/>
          <w:sz w:val="22"/>
          <w:szCs w:val="22"/>
        </w:rPr>
        <w:t xml:space="preserve"> video segments can be used for analyzing the video archives [1]. As a basic component of content-based video access, researchers tend to use feature-based similarity search for images and videos. However, </w:t>
      </w:r>
      <w:del w:id="32" w:author="Xuan Thien Phan" w:date="2014-12-01T23:04:00Z">
        <w:r w:rsidR="00D37732" w:rsidRPr="00D37732" w:rsidDel="004F50D1">
          <w:rPr>
            <w:rFonts w:ascii="Times" w:hAnsi="Times"/>
            <w:sz w:val="22"/>
            <w:szCs w:val="22"/>
          </w:rPr>
          <w:delText xml:space="preserve">several papers have recently been published which state that </w:delText>
        </w:r>
      </w:del>
      <w:r w:rsidR="00D37732" w:rsidRPr="00D37732">
        <w:rPr>
          <w:rFonts w:ascii="Times" w:hAnsi="Times"/>
          <w:sz w:val="22"/>
          <w:szCs w:val="22"/>
        </w:rPr>
        <w:t>similarity search</w:t>
      </w:r>
      <w:ins w:id="33" w:author="Xuan Thien Phan" w:date="2014-12-01T23:10:00Z">
        <w:r w:rsidR="001803CC">
          <w:rPr>
            <w:rFonts w:ascii="Times" w:hAnsi="Times"/>
            <w:sz w:val="22"/>
            <w:szCs w:val="22"/>
          </w:rPr>
          <w:t xml:space="preserve"> become inefficient since it</w:t>
        </w:r>
      </w:ins>
      <w:r w:rsidR="00D37732" w:rsidRPr="00D37732">
        <w:rPr>
          <w:rFonts w:ascii="Times" w:hAnsi="Times"/>
          <w:sz w:val="22"/>
          <w:szCs w:val="22"/>
        </w:rPr>
        <w:t xml:space="preserve"> is </w:t>
      </w:r>
      <w:ins w:id="34" w:author="Xuan Thien Phan" w:date="2014-12-01T23:09:00Z">
        <w:r w:rsidR="001803CC">
          <w:rPr>
            <w:rFonts w:ascii="Times" w:hAnsi="Times"/>
            <w:sz w:val="22"/>
            <w:szCs w:val="22"/>
          </w:rPr>
          <w:t xml:space="preserve">affected by noise </w:t>
        </w:r>
      </w:ins>
      <w:del w:id="35" w:author="Xuan Thien Phan" w:date="2014-12-01T23:09:00Z">
        <w:r w:rsidR="00D37732" w:rsidRPr="00D37732" w:rsidDel="001803CC">
          <w:rPr>
            <w:rFonts w:ascii="Times" w:hAnsi="Times"/>
            <w:sz w:val="22"/>
            <w:szCs w:val="22"/>
          </w:rPr>
          <w:delText>getting noisier</w:delText>
        </w:r>
      </w:del>
      <w:del w:id="36" w:author="Xuan Thien Phan" w:date="2014-12-01T23:10:00Z">
        <w:r w:rsidR="00D37732" w:rsidRPr="00D37732" w:rsidDel="001803CC">
          <w:rPr>
            <w:rFonts w:ascii="Times" w:hAnsi="Times"/>
            <w:sz w:val="22"/>
            <w:szCs w:val="22"/>
          </w:rPr>
          <w:delText xml:space="preserve"> and useless</w:delText>
        </w:r>
      </w:del>
      <w:del w:id="37" w:author="Xuan Thien Phan" w:date="2014-12-01T23:11:00Z">
        <w:r w:rsidR="00D37732" w:rsidRPr="00D37732" w:rsidDel="001803CC">
          <w:rPr>
            <w:rFonts w:ascii="Times" w:hAnsi="Times"/>
            <w:sz w:val="22"/>
            <w:szCs w:val="22"/>
          </w:rPr>
          <w:delText xml:space="preserve"> </w:delText>
        </w:r>
      </w:del>
      <w:r w:rsidR="00D37732" w:rsidRPr="00D37732">
        <w:rPr>
          <w:rFonts w:ascii="Times" w:hAnsi="Times"/>
          <w:sz w:val="22"/>
          <w:szCs w:val="22"/>
        </w:rPr>
        <w:t>as the image</w:t>
      </w:r>
      <w:ins w:id="38" w:author="Xuan Thien Phan" w:date="2014-12-01T23:08:00Z">
        <w:r w:rsidR="00C11E78">
          <w:rPr>
            <w:rFonts w:ascii="Times" w:hAnsi="Times"/>
            <w:sz w:val="22"/>
            <w:szCs w:val="22"/>
          </w:rPr>
          <w:t xml:space="preserve"> or </w:t>
        </w:r>
      </w:ins>
      <w:del w:id="39" w:author="Xuan Thien Phan" w:date="2014-12-01T23:08:00Z">
        <w:r w:rsidR="00D37732" w:rsidRPr="00D37732" w:rsidDel="00C11E78">
          <w:rPr>
            <w:rFonts w:ascii="Times" w:hAnsi="Times"/>
            <w:sz w:val="22"/>
            <w:szCs w:val="22"/>
          </w:rPr>
          <w:delText>/</w:delText>
        </w:r>
      </w:del>
      <w:r w:rsidR="00D37732" w:rsidRPr="00D37732">
        <w:rPr>
          <w:rFonts w:ascii="Times" w:hAnsi="Times"/>
          <w:sz w:val="22"/>
          <w:szCs w:val="22"/>
        </w:rPr>
        <w:t>video archives are getting larger</w:t>
      </w:r>
      <w:ins w:id="40" w:author="Xuan Thien Phan" w:date="2014-12-01T23:12:00Z">
        <w:r w:rsidR="00C36579">
          <w:rPr>
            <w:rFonts w:ascii="Times" w:hAnsi="Times"/>
            <w:sz w:val="22"/>
            <w:szCs w:val="22"/>
          </w:rPr>
          <w:t>, i</w:t>
        </w:r>
        <w:r w:rsidR="00176CE1">
          <w:rPr>
            <w:rFonts w:ascii="Times" w:hAnsi="Times"/>
            <w:sz w:val="22"/>
            <w:szCs w:val="22"/>
          </w:rPr>
          <w:t>nstead</w:t>
        </w:r>
      </w:ins>
      <w:del w:id="41" w:author="Xuan Thien Phan" w:date="2014-12-01T23:12:00Z">
        <w:r w:rsidR="00D37732" w:rsidRPr="00D37732" w:rsidDel="0096229F">
          <w:rPr>
            <w:rFonts w:ascii="Times" w:hAnsi="Times"/>
            <w:sz w:val="22"/>
            <w:szCs w:val="22"/>
          </w:rPr>
          <w:delText>, instead</w:delText>
        </w:r>
      </w:del>
      <w:r w:rsidR="00D37732" w:rsidRPr="00D37732">
        <w:rPr>
          <w:rFonts w:ascii="Times" w:hAnsi="Times"/>
          <w:sz w:val="22"/>
          <w:szCs w:val="22"/>
        </w:rPr>
        <w:t>, searching</w:t>
      </w:r>
      <w:del w:id="42" w:author="Xuan Thien Phan" w:date="2014-12-01T23:16:00Z">
        <w:r w:rsidR="00D37732" w:rsidRPr="00D37732" w:rsidDel="007C4872">
          <w:rPr>
            <w:rFonts w:ascii="Times" w:hAnsi="Times"/>
            <w:sz w:val="22"/>
            <w:szCs w:val="22"/>
          </w:rPr>
          <w:delText xml:space="preserve"> </w:delText>
        </w:r>
      </w:del>
      <w:ins w:id="43" w:author="Xuan Thien Phan" w:date="2014-12-01T23:16:00Z">
        <w:r w:rsidR="008B4767">
          <w:rPr>
            <w:rFonts w:ascii="Times" w:hAnsi="Times"/>
            <w:sz w:val="22"/>
            <w:szCs w:val="22"/>
          </w:rPr>
          <w:t xml:space="preserve"> </w:t>
        </w:r>
        <w:r w:rsidR="009C3509">
          <w:rPr>
            <w:rFonts w:ascii="Times" w:hAnsi="Times"/>
            <w:sz w:val="22"/>
            <w:szCs w:val="22"/>
          </w:rPr>
          <w:t xml:space="preserve">which is </w:t>
        </w:r>
        <w:r w:rsidR="008B4767">
          <w:rPr>
            <w:rFonts w:ascii="Times" w:hAnsi="Times"/>
            <w:sz w:val="22"/>
            <w:szCs w:val="22"/>
          </w:rPr>
          <w:t>based on</w:t>
        </w:r>
      </w:ins>
      <w:del w:id="44" w:author="Xuan Thien Phan" w:date="2014-12-01T23:16:00Z">
        <w:r w:rsidR="00D37732" w:rsidRPr="00D37732" w:rsidDel="008B4767">
          <w:rPr>
            <w:rFonts w:ascii="Times" w:hAnsi="Times"/>
            <w:sz w:val="22"/>
            <w:szCs w:val="22"/>
          </w:rPr>
          <w:delText>the</w:delText>
        </w:r>
      </w:del>
      <w:r w:rsidR="00D37732" w:rsidRPr="00D37732">
        <w:rPr>
          <w:rFonts w:ascii="Times" w:hAnsi="Times"/>
          <w:sz w:val="22"/>
          <w:szCs w:val="22"/>
        </w:rPr>
        <w:t xml:space="preserve"> “identical” image/video</w:t>
      </w:r>
      <w:ins w:id="45" w:author="Xuan Thien Phan" w:date="2014-12-01T23:13:00Z">
        <w:r w:rsidR="00243045">
          <w:rPr>
            <w:rFonts w:ascii="Times" w:hAnsi="Times"/>
            <w:sz w:val="22"/>
            <w:szCs w:val="22"/>
          </w:rPr>
          <w:t xml:space="preserve"> </w:t>
        </w:r>
      </w:ins>
      <w:del w:id="46" w:author="Xuan Thien Phan" w:date="2014-12-01T23:13:00Z">
        <w:r w:rsidR="00D37732" w:rsidRPr="00D37732" w:rsidDel="00243045">
          <w:rPr>
            <w:rFonts w:ascii="Times" w:hAnsi="Times"/>
            <w:sz w:val="22"/>
            <w:szCs w:val="22"/>
          </w:rPr>
          <w:delText xml:space="preserve"> is </w:delText>
        </w:r>
      </w:del>
      <w:ins w:id="47" w:author="Xuan Thien Phan" w:date="2014-12-01T23:14:00Z">
        <w:r w:rsidR="00D06B9B">
          <w:rPr>
            <w:rFonts w:ascii="Times" w:hAnsi="Times"/>
            <w:sz w:val="22"/>
            <w:szCs w:val="22"/>
          </w:rPr>
          <w:t>is</w:t>
        </w:r>
      </w:ins>
      <w:del w:id="48" w:author="Xuan Thien Phan" w:date="2014-12-01T23:14:00Z">
        <w:r w:rsidR="00D37732" w:rsidRPr="00D37732" w:rsidDel="00D06B9B">
          <w:rPr>
            <w:rFonts w:ascii="Times" w:hAnsi="Times"/>
            <w:sz w:val="22"/>
            <w:szCs w:val="22"/>
          </w:rPr>
          <w:delText>beco</w:delText>
        </w:r>
      </w:del>
      <w:del w:id="49" w:author="Xuan Thien Phan" w:date="2014-12-01T23:13:00Z">
        <w:r w:rsidR="00D37732" w:rsidRPr="00D37732" w:rsidDel="00243045">
          <w:rPr>
            <w:rFonts w:ascii="Times" w:hAnsi="Times"/>
            <w:sz w:val="22"/>
            <w:szCs w:val="22"/>
          </w:rPr>
          <w:delText>ming</w:delText>
        </w:r>
      </w:del>
      <w:r w:rsidR="00D37732" w:rsidRPr="00D37732">
        <w:rPr>
          <w:rFonts w:ascii="Times" w:hAnsi="Times"/>
          <w:sz w:val="22"/>
          <w:szCs w:val="22"/>
        </w:rPr>
        <w:t xml:space="preserve"> </w:t>
      </w:r>
      <w:ins w:id="50" w:author="Xuan Thien Phan" w:date="2014-12-01T23:13:00Z">
        <w:r w:rsidR="00A12687">
          <w:rPr>
            <w:rFonts w:ascii="Times" w:hAnsi="Times"/>
            <w:sz w:val="22"/>
            <w:szCs w:val="22"/>
          </w:rPr>
          <w:t>more effective</w:t>
        </w:r>
      </w:ins>
      <w:del w:id="51" w:author="Xuan Thien Phan" w:date="2014-12-01T23:13:00Z">
        <w:r w:rsidR="00D37732" w:rsidRPr="00D37732" w:rsidDel="00243045">
          <w:rPr>
            <w:rFonts w:ascii="Times" w:hAnsi="Times"/>
            <w:sz w:val="22"/>
            <w:szCs w:val="22"/>
          </w:rPr>
          <w:delText>useful</w:delText>
        </w:r>
      </w:del>
      <w:r w:rsidR="00D37732" w:rsidRPr="00D37732">
        <w:rPr>
          <w:rFonts w:ascii="Times" w:hAnsi="Times"/>
          <w:sz w:val="22"/>
          <w:szCs w:val="22"/>
        </w:rPr>
        <w:t xml:space="preserve"> [2,3].</w:t>
      </w:r>
    </w:p>
    <w:p w14:paraId="3D97BA9D" w14:textId="3AC72B4D" w:rsidR="00D37732" w:rsidRPr="00D37732" w:rsidRDefault="00BF39EF" w:rsidP="00656FB1">
      <w:pPr>
        <w:spacing w:after="120"/>
        <w:jc w:val="both"/>
        <w:rPr>
          <w:rFonts w:ascii="Times" w:hAnsi="Times"/>
          <w:sz w:val="22"/>
          <w:szCs w:val="22"/>
        </w:rPr>
      </w:pPr>
      <w:r>
        <w:rPr>
          <w:rFonts w:ascii="Times" w:hAnsi="Times"/>
          <w:sz w:val="22"/>
          <w:szCs w:val="22"/>
        </w:rPr>
        <w:t xml:space="preserve">    </w:t>
      </w:r>
      <w:ins w:id="52" w:author="Xuan Thien Phan" w:date="2014-12-01T23:24:00Z">
        <w:r w:rsidR="0077664E">
          <w:rPr>
            <w:rFonts w:ascii="Times" w:hAnsi="Times"/>
            <w:sz w:val="22"/>
            <w:szCs w:val="22"/>
          </w:rPr>
          <w:t>T</w:t>
        </w:r>
      </w:ins>
      <w:del w:id="53" w:author="Xuan Thien Phan" w:date="2014-12-01T23:24:00Z">
        <w:r w:rsidR="00D37732" w:rsidRPr="00D37732" w:rsidDel="0077664E">
          <w:rPr>
            <w:rFonts w:ascii="Times" w:hAnsi="Times"/>
            <w:sz w:val="22"/>
            <w:szCs w:val="22"/>
          </w:rPr>
          <w:delText>In t</w:delText>
        </w:r>
      </w:del>
      <w:r w:rsidR="00D37732" w:rsidRPr="00D37732">
        <w:rPr>
          <w:rFonts w:ascii="Times" w:hAnsi="Times"/>
          <w:sz w:val="22"/>
          <w:szCs w:val="22"/>
        </w:rPr>
        <w:t>his paper</w:t>
      </w:r>
      <w:ins w:id="54" w:author="Xuan Thien Phan" w:date="2014-12-01T23:24:00Z">
        <w:r w:rsidR="0077664E">
          <w:rPr>
            <w:rFonts w:ascii="Times" w:hAnsi="Times"/>
            <w:sz w:val="22"/>
            <w:szCs w:val="22"/>
          </w:rPr>
          <w:t xml:space="preserve"> </w:t>
        </w:r>
      </w:ins>
      <w:del w:id="55" w:author="Xuan Thien Phan" w:date="2014-12-01T23:24:00Z">
        <w:r w:rsidR="00D37732" w:rsidRPr="00D37732" w:rsidDel="0077664E">
          <w:rPr>
            <w:rFonts w:ascii="Times" w:hAnsi="Times"/>
            <w:sz w:val="22"/>
            <w:szCs w:val="22"/>
          </w:rPr>
          <w:delText xml:space="preserve">, we </w:delText>
        </w:r>
      </w:del>
      <w:del w:id="56" w:author="Xuan Thien Phan" w:date="2014-12-01T23:23:00Z">
        <w:r w:rsidR="00D37732" w:rsidRPr="00D37732" w:rsidDel="00D76CBB">
          <w:rPr>
            <w:rFonts w:ascii="Times" w:hAnsi="Times"/>
            <w:sz w:val="22"/>
            <w:szCs w:val="22"/>
          </w:rPr>
          <w:delText xml:space="preserve">are especially </w:delText>
        </w:r>
      </w:del>
      <w:r w:rsidR="00D37732" w:rsidRPr="00D37732">
        <w:rPr>
          <w:rFonts w:ascii="Times" w:hAnsi="Times"/>
          <w:sz w:val="22"/>
          <w:szCs w:val="22"/>
        </w:rPr>
        <w:t>focus</w:t>
      </w:r>
      <w:ins w:id="57" w:author="Xuan Thien Phan" w:date="2014-12-01T23:24:00Z">
        <w:r w:rsidR="006610EE">
          <w:rPr>
            <w:rFonts w:ascii="Times" w:hAnsi="Times"/>
            <w:sz w:val="22"/>
            <w:szCs w:val="22"/>
          </w:rPr>
          <w:t>es</w:t>
        </w:r>
      </w:ins>
      <w:del w:id="58" w:author="Xuan Thien Phan" w:date="2014-12-01T23:23:00Z">
        <w:r w:rsidR="00D37732" w:rsidRPr="00D37732" w:rsidDel="00D76CBB">
          <w:rPr>
            <w:rFonts w:ascii="Times" w:hAnsi="Times"/>
            <w:sz w:val="22"/>
            <w:szCs w:val="22"/>
          </w:rPr>
          <w:delText>ing</w:delText>
        </w:r>
      </w:del>
      <w:r w:rsidR="00D37732" w:rsidRPr="00D37732">
        <w:rPr>
          <w:rFonts w:ascii="Times" w:hAnsi="Times"/>
          <w:sz w:val="22"/>
          <w:szCs w:val="22"/>
        </w:rPr>
        <w:t xml:space="preserve"> on structuring news vi</w:t>
      </w:r>
      <w:bookmarkStart w:id="59" w:name="_GoBack"/>
      <w:bookmarkEnd w:id="59"/>
      <w:r w:rsidR="00D37732" w:rsidRPr="00D37732">
        <w:rPr>
          <w:rFonts w:ascii="Times" w:hAnsi="Times"/>
          <w:sz w:val="22"/>
          <w:szCs w:val="22"/>
        </w:rPr>
        <w:t>deo archives</w:t>
      </w:r>
      <w:del w:id="60" w:author="Xuan Thien Phan" w:date="2014-12-01T23:41:00Z">
        <w:r w:rsidR="00D37732" w:rsidRPr="00D37732" w:rsidDel="00F25876">
          <w:rPr>
            <w:rFonts w:ascii="Times" w:hAnsi="Times"/>
            <w:sz w:val="22"/>
            <w:szCs w:val="22"/>
          </w:rPr>
          <w:delText>. There are many news channels that broadcast news programs 24 hours a day, and there are also broadcast stations which broadcast several hours of news program a day</w:delText>
        </w:r>
      </w:del>
      <w:r w:rsidR="00D37732" w:rsidRPr="00D37732">
        <w:rPr>
          <w:rFonts w:ascii="Times" w:hAnsi="Times"/>
          <w:sz w:val="22"/>
          <w:szCs w:val="22"/>
        </w:rPr>
        <w:t xml:space="preserve">. </w:t>
      </w:r>
      <w:ins w:id="61" w:author="Xuan Thien Phan" w:date="2014-12-01T23:40:00Z">
        <w:r w:rsidR="00F25876">
          <w:rPr>
            <w:rFonts w:ascii="Times" w:hAnsi="Times"/>
            <w:sz w:val="22"/>
            <w:szCs w:val="22"/>
          </w:rPr>
          <w:t xml:space="preserve">We observe that </w:t>
        </w:r>
      </w:ins>
      <w:ins w:id="62" w:author="Xuan Thien Phan" w:date="2014-12-01T23:41:00Z">
        <w:r w:rsidR="00F25876">
          <w:rPr>
            <w:rFonts w:ascii="Times" w:hAnsi="Times"/>
            <w:sz w:val="22"/>
            <w:szCs w:val="22"/>
          </w:rPr>
          <w:t>t</w:t>
        </w:r>
      </w:ins>
      <w:del w:id="63" w:author="Xuan Thien Phan" w:date="2014-12-01T23:41:00Z">
        <w:r w:rsidR="00D37732" w:rsidRPr="00D37732" w:rsidDel="00F25876">
          <w:rPr>
            <w:rFonts w:ascii="Times" w:hAnsi="Times"/>
            <w:sz w:val="22"/>
            <w:szCs w:val="22"/>
          </w:rPr>
          <w:delText>T</w:delText>
        </w:r>
      </w:del>
      <w:r w:rsidR="00D37732" w:rsidRPr="00D37732">
        <w:rPr>
          <w:rFonts w:ascii="Times" w:hAnsi="Times"/>
          <w:sz w:val="22"/>
          <w:szCs w:val="22"/>
        </w:rPr>
        <w:t>h</w:t>
      </w:r>
      <w:ins w:id="64" w:author="Xuan Thien Phan" w:date="2014-12-01T23:39:00Z">
        <w:r w:rsidR="00F25876">
          <w:rPr>
            <w:rFonts w:ascii="Times" w:hAnsi="Times"/>
            <w:sz w:val="22"/>
            <w:szCs w:val="22"/>
          </w:rPr>
          <w:t>e</w:t>
        </w:r>
      </w:ins>
      <w:del w:id="65" w:author="Xuan Thien Phan" w:date="2014-12-01T23:39:00Z">
        <w:r w:rsidR="00D37732" w:rsidRPr="00D37732" w:rsidDel="00F25876">
          <w:rPr>
            <w:rFonts w:ascii="Times" w:hAnsi="Times"/>
            <w:sz w:val="22"/>
            <w:szCs w:val="22"/>
          </w:rPr>
          <w:delText>ose</w:delText>
        </w:r>
      </w:del>
      <w:r w:rsidR="00D37732" w:rsidRPr="00D37732">
        <w:rPr>
          <w:rFonts w:ascii="Times" w:hAnsi="Times"/>
          <w:sz w:val="22"/>
          <w:szCs w:val="22"/>
        </w:rPr>
        <w:t xml:space="preserve"> </w:t>
      </w:r>
      <w:ins w:id="66" w:author="Xuan Thien Phan" w:date="2014-12-01T23:39:00Z">
        <w:r w:rsidR="00F25876">
          <w:rPr>
            <w:rFonts w:ascii="Times" w:hAnsi="Times"/>
            <w:sz w:val="22"/>
            <w:szCs w:val="22"/>
          </w:rPr>
          <w:t xml:space="preserve">videos which are used in </w:t>
        </w:r>
      </w:ins>
      <w:ins w:id="67" w:author="Xuan Thien Phan" w:date="2014-12-01T23:40:00Z">
        <w:r w:rsidR="00F25876">
          <w:rPr>
            <w:rFonts w:ascii="Times" w:hAnsi="Times"/>
            <w:sz w:val="22"/>
            <w:szCs w:val="22"/>
          </w:rPr>
          <w:t xml:space="preserve">existing </w:t>
        </w:r>
      </w:ins>
      <w:r w:rsidR="00D37732" w:rsidRPr="00D37732">
        <w:rPr>
          <w:rFonts w:ascii="Times" w:hAnsi="Times"/>
          <w:sz w:val="22"/>
          <w:szCs w:val="22"/>
        </w:rPr>
        <w:t xml:space="preserve">broadcast news </w:t>
      </w:r>
      <w:ins w:id="68" w:author="Xuan Thien Phan" w:date="2014-12-01T23:39:00Z">
        <w:r w:rsidR="00F25876">
          <w:rPr>
            <w:rFonts w:ascii="Times" w:hAnsi="Times"/>
            <w:sz w:val="22"/>
            <w:szCs w:val="22"/>
          </w:rPr>
          <w:t>program</w:t>
        </w:r>
      </w:ins>
      <w:ins w:id="69" w:author="Xuan Thien Phan" w:date="2014-12-01T23:40:00Z">
        <w:r w:rsidR="00F25876">
          <w:rPr>
            <w:rFonts w:ascii="Times" w:hAnsi="Times"/>
            <w:sz w:val="22"/>
            <w:szCs w:val="22"/>
          </w:rPr>
          <w:t>s</w:t>
        </w:r>
      </w:ins>
      <w:del w:id="70" w:author="Xuan Thien Phan" w:date="2014-12-01T23:39:00Z">
        <w:r w:rsidR="00D37732" w:rsidRPr="00D37732" w:rsidDel="00F25876">
          <w:rPr>
            <w:rFonts w:ascii="Times" w:hAnsi="Times"/>
            <w:sz w:val="22"/>
            <w:szCs w:val="22"/>
          </w:rPr>
          <w:delText>videos</w:delText>
        </w:r>
      </w:del>
      <w:r w:rsidR="00D37732" w:rsidRPr="00D37732">
        <w:rPr>
          <w:rFonts w:ascii="Times" w:hAnsi="Times"/>
          <w:sz w:val="22"/>
          <w:szCs w:val="22"/>
        </w:rPr>
        <w:t xml:space="preserve"> </w:t>
      </w:r>
      <w:del w:id="71" w:author="Xuan Thien Phan" w:date="2014-12-01T23:29:00Z">
        <w:r w:rsidR="00D37732" w:rsidRPr="00D37732" w:rsidDel="00C91384">
          <w:rPr>
            <w:rFonts w:ascii="Times" w:hAnsi="Times"/>
            <w:sz w:val="22"/>
            <w:szCs w:val="22"/>
          </w:rPr>
          <w:delText xml:space="preserve">occasionally </w:delText>
        </w:r>
      </w:del>
      <w:ins w:id="72" w:author="Xuan Thien Phan" w:date="2014-12-01T23:29:00Z">
        <w:r w:rsidR="0055614B">
          <w:rPr>
            <w:rFonts w:ascii="Times" w:hAnsi="Times"/>
            <w:sz w:val="22"/>
            <w:szCs w:val="22"/>
          </w:rPr>
          <w:t xml:space="preserve">repeat </w:t>
        </w:r>
      </w:ins>
      <w:del w:id="73" w:author="Xuan Thien Phan" w:date="2014-12-01T23:27:00Z">
        <w:r w:rsidR="00D37732" w:rsidRPr="00D37732" w:rsidDel="00AE36AD">
          <w:rPr>
            <w:rFonts w:ascii="Times" w:hAnsi="Times"/>
            <w:sz w:val="22"/>
            <w:szCs w:val="22"/>
          </w:rPr>
          <w:delText>have repeatedl</w:delText>
        </w:r>
        <w:r w:rsidR="004F5885" w:rsidDel="00AE36AD">
          <w:rPr>
            <w:rFonts w:ascii="Times" w:hAnsi="Times"/>
            <w:sz w:val="22"/>
            <w:szCs w:val="22"/>
          </w:rPr>
          <w:delText xml:space="preserve">y </w:delText>
        </w:r>
      </w:del>
      <w:r w:rsidR="004F5885">
        <w:rPr>
          <w:rFonts w:ascii="Times" w:hAnsi="Times"/>
          <w:sz w:val="22"/>
          <w:szCs w:val="22"/>
        </w:rPr>
        <w:t>us</w:t>
      </w:r>
      <w:ins w:id="74" w:author="Xuan Thien Phan" w:date="2014-12-01T23:29:00Z">
        <w:r w:rsidR="0055614B">
          <w:rPr>
            <w:rFonts w:ascii="Times" w:hAnsi="Times"/>
            <w:sz w:val="22"/>
            <w:szCs w:val="22"/>
          </w:rPr>
          <w:t>ing</w:t>
        </w:r>
      </w:ins>
      <w:del w:id="75" w:author="Xuan Thien Phan" w:date="2014-12-01T23:29:00Z">
        <w:r w:rsidR="004F5885" w:rsidDel="0055614B">
          <w:rPr>
            <w:rFonts w:ascii="Times" w:hAnsi="Times"/>
            <w:sz w:val="22"/>
            <w:szCs w:val="22"/>
          </w:rPr>
          <w:delText>e</w:delText>
        </w:r>
      </w:del>
      <w:del w:id="76" w:author="Xuan Thien Phan" w:date="2014-12-01T23:27:00Z">
        <w:r w:rsidR="004F5885" w:rsidDel="00AE36AD">
          <w:rPr>
            <w:rFonts w:ascii="Times" w:hAnsi="Times"/>
            <w:sz w:val="22"/>
            <w:szCs w:val="22"/>
          </w:rPr>
          <w:delText>d</w:delText>
        </w:r>
      </w:del>
      <w:r w:rsidR="004F5885">
        <w:rPr>
          <w:rFonts w:ascii="Times" w:hAnsi="Times"/>
          <w:sz w:val="22"/>
          <w:szCs w:val="22"/>
        </w:rPr>
        <w:t xml:space="preserve"> video seg</w:t>
      </w:r>
      <w:r w:rsidR="00D37732" w:rsidRPr="00D37732">
        <w:rPr>
          <w:rFonts w:ascii="Times" w:hAnsi="Times"/>
          <w:sz w:val="22"/>
          <w:szCs w:val="22"/>
        </w:rPr>
        <w:t>ments</w:t>
      </w:r>
      <w:ins w:id="77" w:author="Xuan Thien Phan" w:date="2014-12-01T23:30:00Z">
        <w:r w:rsidR="00C91384">
          <w:rPr>
            <w:rFonts w:ascii="Times" w:hAnsi="Times"/>
            <w:sz w:val="22"/>
            <w:szCs w:val="22"/>
          </w:rPr>
          <w:t xml:space="preserve"> </w:t>
        </w:r>
        <w:r w:rsidR="00C91384" w:rsidRPr="00D37732">
          <w:rPr>
            <w:rFonts w:ascii="Times" w:hAnsi="Times"/>
            <w:sz w:val="22"/>
            <w:szCs w:val="22"/>
          </w:rPr>
          <w:t>occasionally</w:t>
        </w:r>
      </w:ins>
      <w:r w:rsidR="00D37732" w:rsidRPr="00D37732">
        <w:rPr>
          <w:rFonts w:ascii="Times" w:hAnsi="Times"/>
          <w:sz w:val="22"/>
          <w:szCs w:val="22"/>
        </w:rPr>
        <w:t xml:space="preserve">. Examples of identical video segments detected from an actual news video archive are shown in Fig. 1. </w:t>
      </w:r>
      <w:proofErr w:type="gramStart"/>
      <w:ins w:id="78" w:author="Xuan Thien Phan" w:date="2014-12-01T23:42:00Z">
        <w:r w:rsidR="0060697D">
          <w:rPr>
            <w:rFonts w:ascii="Times" w:hAnsi="Times"/>
            <w:sz w:val="22"/>
            <w:szCs w:val="22"/>
          </w:rPr>
          <w:t>The i</w:t>
        </w:r>
      </w:ins>
      <w:proofErr w:type="gramEnd"/>
      <w:del w:id="79" w:author="Xuan Thien Phan" w:date="2014-12-01T23:42:00Z">
        <w:r w:rsidR="00D37732" w:rsidRPr="00D37732" w:rsidDel="0060697D">
          <w:rPr>
            <w:rFonts w:ascii="Times" w:hAnsi="Times"/>
            <w:sz w:val="22"/>
            <w:szCs w:val="22"/>
          </w:rPr>
          <w:delText>I</w:delText>
        </w:r>
      </w:del>
      <w:r w:rsidR="00D37732" w:rsidRPr="00D37732">
        <w:rPr>
          <w:rFonts w:ascii="Times" w:hAnsi="Times"/>
          <w:sz w:val="22"/>
          <w:szCs w:val="22"/>
        </w:rPr>
        <w:t xml:space="preserve">mages </w:t>
      </w:r>
      <w:ins w:id="80" w:author="Xuan Thien Phan" w:date="2014-12-01T23:42:00Z">
        <w:r w:rsidR="0060697D">
          <w:rPr>
            <w:rFonts w:ascii="Times" w:hAnsi="Times"/>
            <w:sz w:val="22"/>
            <w:szCs w:val="22"/>
          </w:rPr>
          <w:t>in</w:t>
        </w:r>
      </w:ins>
      <w:del w:id="81" w:author="Xuan Thien Phan" w:date="2014-12-01T23:42:00Z">
        <w:r w:rsidR="00D37732" w:rsidRPr="00D37732" w:rsidDel="0060697D">
          <w:rPr>
            <w:rFonts w:ascii="Times" w:hAnsi="Times"/>
            <w:sz w:val="22"/>
            <w:szCs w:val="22"/>
          </w:rPr>
          <w:delText>like</w:delText>
        </w:r>
      </w:del>
      <w:r w:rsidR="00D37732" w:rsidRPr="00D37732">
        <w:rPr>
          <w:rFonts w:ascii="Times" w:hAnsi="Times"/>
          <w:sz w:val="22"/>
          <w:szCs w:val="22"/>
        </w:rPr>
        <w:t xml:space="preserve"> Fig.1 (a) or (b) appear</w:t>
      </w:r>
      <w:del w:id="82" w:author="Xuan Thien Phan" w:date="2014-12-01T23:43:00Z">
        <w:r w:rsidR="00D37732" w:rsidRPr="00D37732" w:rsidDel="008C09E7">
          <w:rPr>
            <w:rFonts w:ascii="Times" w:hAnsi="Times"/>
            <w:sz w:val="22"/>
            <w:szCs w:val="22"/>
          </w:rPr>
          <w:delText>s</w:delText>
        </w:r>
      </w:del>
      <w:r w:rsidR="00D37732" w:rsidRPr="00D37732">
        <w:rPr>
          <w:rFonts w:ascii="Times" w:hAnsi="Times"/>
          <w:sz w:val="22"/>
          <w:szCs w:val="22"/>
        </w:rPr>
        <w:t xml:space="preserve"> almost everyday in a collection of a news program. Other images in Fig. 1 </w:t>
      </w:r>
      <w:del w:id="83" w:author="Xuan Thien Phan" w:date="2014-12-01T23:44:00Z">
        <w:r w:rsidR="00D37732" w:rsidRPr="00D37732" w:rsidDel="00C318F9">
          <w:rPr>
            <w:rFonts w:ascii="Times" w:hAnsi="Times"/>
            <w:sz w:val="22"/>
            <w:szCs w:val="22"/>
          </w:rPr>
          <w:delText xml:space="preserve">are </w:delText>
        </w:r>
      </w:del>
      <w:r w:rsidR="00D37732" w:rsidRPr="00D37732">
        <w:rPr>
          <w:rFonts w:ascii="Times" w:hAnsi="Times"/>
          <w:sz w:val="22"/>
          <w:szCs w:val="22"/>
        </w:rPr>
        <w:t>appear</w:t>
      </w:r>
      <w:del w:id="84" w:author="Xuan Thien Phan" w:date="2014-12-01T23:44:00Z">
        <w:r w:rsidR="00D37732" w:rsidRPr="00D37732" w:rsidDel="00C318F9">
          <w:rPr>
            <w:rFonts w:ascii="Times" w:hAnsi="Times"/>
            <w:sz w:val="22"/>
            <w:szCs w:val="22"/>
          </w:rPr>
          <w:delText>ed</w:delText>
        </w:r>
      </w:del>
      <w:r w:rsidR="00D37732" w:rsidRPr="00D37732">
        <w:rPr>
          <w:rFonts w:ascii="Times" w:hAnsi="Times"/>
          <w:sz w:val="22"/>
          <w:szCs w:val="22"/>
        </w:rPr>
        <w:t xml:space="preserve"> repeatedly</w:t>
      </w:r>
      <w:r w:rsidR="00D37732">
        <w:rPr>
          <w:rFonts w:ascii="Times" w:hAnsi="Times"/>
          <w:sz w:val="22"/>
          <w:szCs w:val="22"/>
        </w:rPr>
        <w:t xml:space="preserve"> </w:t>
      </w:r>
      <w:r w:rsidR="00D37732" w:rsidRPr="00D37732">
        <w:rPr>
          <w:rFonts w:ascii="Times" w:hAnsi="Times"/>
          <w:sz w:val="22"/>
          <w:szCs w:val="22"/>
        </w:rPr>
        <w:t xml:space="preserve">because they are used in well-noticed topics, which broadcasted repeatedly for several days. </w:t>
      </w:r>
      <w:ins w:id="85" w:author="Xuan Thien Phan" w:date="2014-12-01T23:49:00Z">
        <w:r w:rsidR="002A3831">
          <w:rPr>
            <w:rFonts w:ascii="Times" w:hAnsi="Times"/>
            <w:sz w:val="22"/>
            <w:szCs w:val="22"/>
          </w:rPr>
          <w:t>T</w:t>
        </w:r>
      </w:ins>
      <w:del w:id="86" w:author="Xuan Thien Phan" w:date="2014-12-01T23:49:00Z">
        <w:r w:rsidR="00D37732" w:rsidRPr="00D37732" w:rsidDel="002A3831">
          <w:rPr>
            <w:rFonts w:ascii="Times" w:hAnsi="Times"/>
            <w:sz w:val="22"/>
            <w:szCs w:val="22"/>
          </w:rPr>
          <w:delText>One of t</w:delText>
        </w:r>
      </w:del>
      <w:r w:rsidR="00D37732" w:rsidRPr="00D37732">
        <w:rPr>
          <w:rFonts w:ascii="Times" w:hAnsi="Times"/>
          <w:sz w:val="22"/>
          <w:szCs w:val="22"/>
        </w:rPr>
        <w:t>he reason</w:t>
      </w:r>
      <w:del w:id="87" w:author="Xuan Thien Phan" w:date="2014-12-01T23:49:00Z">
        <w:r w:rsidR="00D37732" w:rsidRPr="00D37732" w:rsidDel="002A3831">
          <w:rPr>
            <w:rFonts w:ascii="Times" w:hAnsi="Times"/>
            <w:sz w:val="22"/>
            <w:szCs w:val="22"/>
          </w:rPr>
          <w:delText>s</w:delText>
        </w:r>
      </w:del>
      <w:r w:rsidR="00D37732" w:rsidRPr="00D37732">
        <w:rPr>
          <w:rFonts w:ascii="Times" w:hAnsi="Times"/>
          <w:sz w:val="22"/>
          <w:szCs w:val="22"/>
        </w:rPr>
        <w:t xml:space="preserve"> of this repe</w:t>
      </w:r>
      <w:ins w:id="88" w:author="Xuan Thien Phan" w:date="2014-12-01T22:40:00Z">
        <w:r w:rsidR="00252DF1">
          <w:rPr>
            <w:rFonts w:ascii="Times" w:hAnsi="Times"/>
            <w:sz w:val="22"/>
            <w:szCs w:val="22"/>
          </w:rPr>
          <w:t>at</w:t>
        </w:r>
      </w:ins>
      <w:del w:id="89" w:author="Xuan Thien Phan" w:date="2014-12-01T22:40:00Z">
        <w:r w:rsidR="00D37732" w:rsidRPr="00D37732" w:rsidDel="00252DF1">
          <w:rPr>
            <w:rFonts w:ascii="Times" w:hAnsi="Times"/>
            <w:sz w:val="22"/>
            <w:szCs w:val="22"/>
          </w:rPr>
          <w:delText>tion</w:delText>
        </w:r>
      </w:del>
      <w:r w:rsidR="00D37732" w:rsidRPr="00D37732">
        <w:rPr>
          <w:rFonts w:ascii="Times" w:hAnsi="Times"/>
          <w:sz w:val="22"/>
          <w:szCs w:val="22"/>
        </w:rPr>
        <w:t xml:space="preserve"> is </w:t>
      </w:r>
      <w:ins w:id="90" w:author="Xuan Thien Phan" w:date="2014-12-01T23:51:00Z">
        <w:r w:rsidR="00D87760">
          <w:rPr>
            <w:rFonts w:ascii="Times" w:hAnsi="Times"/>
            <w:sz w:val="22"/>
            <w:szCs w:val="22"/>
          </w:rPr>
          <w:t xml:space="preserve">because </w:t>
        </w:r>
      </w:ins>
      <w:ins w:id="91" w:author="Xuan Thien Phan" w:date="2014-12-02T02:35:00Z">
        <w:r w:rsidR="002E5A01">
          <w:rPr>
            <w:rFonts w:ascii="Times" w:hAnsi="Times"/>
            <w:sz w:val="22"/>
            <w:szCs w:val="22"/>
          </w:rPr>
          <w:t xml:space="preserve">some kinds of </w:t>
        </w:r>
      </w:ins>
      <w:del w:id="92" w:author="Xuan Thien Phan" w:date="2014-12-01T23:51:00Z">
        <w:r w:rsidR="00D37732" w:rsidRPr="00D37732" w:rsidDel="00D87760">
          <w:rPr>
            <w:rFonts w:ascii="Times" w:hAnsi="Times"/>
            <w:sz w:val="22"/>
            <w:szCs w:val="22"/>
          </w:rPr>
          <w:delText xml:space="preserve">some kind of </w:delText>
        </w:r>
      </w:del>
      <w:r w:rsidR="00D42D51">
        <w:rPr>
          <w:rFonts w:ascii="Times" w:hAnsi="Times"/>
          <w:sz w:val="22"/>
          <w:szCs w:val="22"/>
        </w:rPr>
        <w:t xml:space="preserve">reference </w:t>
      </w:r>
      <w:r w:rsidR="00D37732" w:rsidRPr="00D37732">
        <w:rPr>
          <w:rFonts w:ascii="Times" w:hAnsi="Times"/>
          <w:sz w:val="22"/>
          <w:szCs w:val="22"/>
        </w:rPr>
        <w:t>videos are usually inserted in news videos, and creating or newly acquiring reference video</w:t>
      </w:r>
      <w:ins w:id="93" w:author="Xuan Thien Phan" w:date="2014-12-02T02:35:00Z">
        <w:r w:rsidR="004B1D2F">
          <w:rPr>
            <w:rFonts w:ascii="Times" w:hAnsi="Times"/>
            <w:sz w:val="22"/>
            <w:szCs w:val="22"/>
          </w:rPr>
          <w:t>s</w:t>
        </w:r>
      </w:ins>
      <w:del w:id="94" w:author="Xuan Thien Phan" w:date="2014-12-02T02:35:00Z">
        <w:r w:rsidR="000510F4" w:rsidDel="004B1D2F">
          <w:rPr>
            <w:rFonts w:ascii="Times" w:hAnsi="Times"/>
            <w:sz w:val="22"/>
            <w:szCs w:val="22"/>
          </w:rPr>
          <w:delText>s</w:delText>
        </w:r>
      </w:del>
      <w:r w:rsidR="00D37732" w:rsidRPr="00D37732">
        <w:rPr>
          <w:rFonts w:ascii="Times" w:hAnsi="Times"/>
          <w:sz w:val="22"/>
          <w:szCs w:val="22"/>
        </w:rPr>
        <w:t xml:space="preserve"> usually costs high.</w:t>
      </w:r>
    </w:p>
    <w:p w14:paraId="00DEF1AE" w14:textId="641C364D" w:rsidR="00D37732" w:rsidRPr="00D37732" w:rsidRDefault="00BF39EF" w:rsidP="00656FB1">
      <w:pPr>
        <w:spacing w:after="120"/>
        <w:jc w:val="both"/>
        <w:rPr>
          <w:rFonts w:ascii="Times" w:hAnsi="Times"/>
          <w:sz w:val="22"/>
          <w:szCs w:val="22"/>
        </w:rPr>
      </w:pPr>
      <w:r>
        <w:rPr>
          <w:rFonts w:ascii="Times" w:hAnsi="Times"/>
          <w:sz w:val="22"/>
          <w:szCs w:val="22"/>
        </w:rPr>
        <w:t xml:space="preserve">    </w:t>
      </w:r>
      <w:r w:rsidR="00D37732" w:rsidRPr="00D37732">
        <w:rPr>
          <w:rFonts w:ascii="Times" w:hAnsi="Times"/>
          <w:sz w:val="22"/>
          <w:szCs w:val="22"/>
        </w:rPr>
        <w:t xml:space="preserve">We </w:t>
      </w:r>
      <w:ins w:id="95" w:author="Xuan Thien Phan" w:date="2014-12-01T23:53:00Z">
        <w:r w:rsidR="00E550DE">
          <w:rPr>
            <w:rFonts w:ascii="Times" w:hAnsi="Times"/>
            <w:sz w:val="22"/>
            <w:szCs w:val="22"/>
          </w:rPr>
          <w:t>notice</w:t>
        </w:r>
      </w:ins>
      <w:del w:id="96" w:author="Xuan Thien Phan" w:date="2014-12-01T23:53:00Z">
        <w:r w:rsidR="00D37732" w:rsidRPr="00D37732" w:rsidDel="00CF0DA3">
          <w:rPr>
            <w:rFonts w:ascii="Times" w:hAnsi="Times"/>
            <w:sz w:val="22"/>
            <w:szCs w:val="22"/>
          </w:rPr>
          <w:delText>notice</w:delText>
        </w:r>
        <w:r w:rsidR="00D37732" w:rsidRPr="00D37732" w:rsidDel="00324867">
          <w:rPr>
            <w:rFonts w:ascii="Times" w:hAnsi="Times"/>
            <w:sz w:val="22"/>
            <w:szCs w:val="22"/>
          </w:rPr>
          <w:delText>d</w:delText>
        </w:r>
      </w:del>
      <w:r w:rsidR="00D37732" w:rsidRPr="00D37732">
        <w:rPr>
          <w:rFonts w:ascii="Times" w:hAnsi="Times"/>
          <w:sz w:val="22"/>
          <w:szCs w:val="22"/>
        </w:rPr>
        <w:t xml:space="preserve"> that most parts of video archives</w:t>
      </w:r>
      <w:r w:rsidR="0035335A">
        <w:rPr>
          <w:rFonts w:ascii="Times" w:hAnsi="Times"/>
          <w:sz w:val="22"/>
          <w:szCs w:val="22"/>
        </w:rPr>
        <w:t xml:space="preserve"> that share the same video seg</w:t>
      </w:r>
      <w:r w:rsidR="00D37732" w:rsidRPr="00D37732">
        <w:rPr>
          <w:rFonts w:ascii="Times" w:hAnsi="Times"/>
          <w:sz w:val="22"/>
          <w:szCs w:val="22"/>
        </w:rPr>
        <w:t>ment has some relations, and such segments tends to be classified depending on their distribution in the broadcast time scale. In this pape</w:t>
      </w:r>
      <w:r w:rsidR="0035335A">
        <w:rPr>
          <w:rFonts w:ascii="Times" w:hAnsi="Times"/>
          <w:sz w:val="22"/>
          <w:szCs w:val="22"/>
        </w:rPr>
        <w:t>r we</w:t>
      </w:r>
      <w:ins w:id="97" w:author="Xuan Thien Phan" w:date="2014-12-02T00:01:00Z">
        <w:r w:rsidR="00C958F5">
          <w:rPr>
            <w:rFonts w:ascii="Times" w:hAnsi="Times"/>
            <w:sz w:val="22"/>
            <w:szCs w:val="22"/>
          </w:rPr>
          <w:t xml:space="preserve"> propose a </w:t>
        </w:r>
      </w:ins>
      <w:ins w:id="98" w:author="Xuan Thien Phan" w:date="2014-12-02T00:03:00Z">
        <w:r w:rsidR="005C0B4C">
          <w:rPr>
            <w:rFonts w:ascii="Times" w:hAnsi="Times"/>
            <w:sz w:val="22"/>
            <w:szCs w:val="22"/>
          </w:rPr>
          <w:t xml:space="preserve">new </w:t>
        </w:r>
      </w:ins>
      <w:ins w:id="99" w:author="Xuan Thien Phan" w:date="2014-12-02T00:01:00Z">
        <w:r w:rsidR="00C958F5">
          <w:rPr>
            <w:rFonts w:ascii="Times" w:hAnsi="Times"/>
            <w:sz w:val="22"/>
            <w:szCs w:val="22"/>
          </w:rPr>
          <w:t>method for</w:t>
        </w:r>
        <w:r w:rsidR="00C958F5" w:rsidRPr="00D37732">
          <w:rPr>
            <w:rFonts w:ascii="Times" w:hAnsi="Times"/>
            <w:sz w:val="22"/>
            <w:szCs w:val="22"/>
          </w:rPr>
          <w:t xml:space="preserve"> identical video segment detection</w:t>
        </w:r>
      </w:ins>
      <w:r w:rsidR="0035335A">
        <w:rPr>
          <w:rFonts w:ascii="Times" w:hAnsi="Times"/>
          <w:sz w:val="22"/>
          <w:szCs w:val="22"/>
        </w:rPr>
        <w:t xml:space="preserve"> </w:t>
      </w:r>
      <w:ins w:id="100" w:author="Xuan Thien Phan" w:date="2014-12-02T00:02:00Z">
        <w:r w:rsidR="00C958F5" w:rsidRPr="00D37732">
          <w:rPr>
            <w:rFonts w:ascii="Times" w:hAnsi="Times"/>
            <w:sz w:val="22"/>
            <w:szCs w:val="22"/>
          </w:rPr>
          <w:t>in news video archive</w:t>
        </w:r>
      </w:ins>
      <w:ins w:id="101" w:author="Xuan Thien Phan" w:date="2014-12-02T00:03:00Z">
        <w:r w:rsidR="000D742D">
          <w:rPr>
            <w:rFonts w:ascii="Times" w:hAnsi="Times"/>
            <w:sz w:val="22"/>
            <w:szCs w:val="22"/>
          </w:rPr>
          <w:t>s</w:t>
        </w:r>
      </w:ins>
      <w:ins w:id="102" w:author="Xuan Thien Phan" w:date="2014-12-02T00:19:00Z">
        <w:r w:rsidR="005C0B4C">
          <w:rPr>
            <w:rFonts w:ascii="Times" w:hAnsi="Times"/>
            <w:sz w:val="22"/>
            <w:szCs w:val="22"/>
          </w:rPr>
          <w:t xml:space="preserve"> for</w:t>
        </w:r>
      </w:ins>
      <w:ins w:id="103" w:author="Xuan Thien Phan" w:date="2014-12-02T00:20:00Z">
        <w:r w:rsidR="005C0B4C">
          <w:rPr>
            <w:rFonts w:ascii="Times" w:hAnsi="Times"/>
            <w:sz w:val="22"/>
            <w:szCs w:val="22"/>
          </w:rPr>
          <w:t xml:space="preserve"> structuring them or extracting valuable information from them</w:t>
        </w:r>
      </w:ins>
      <w:ins w:id="104" w:author="Xuan Thien Phan" w:date="2014-12-02T00:02:00Z">
        <w:r w:rsidR="00C958F5">
          <w:rPr>
            <w:rFonts w:ascii="Times" w:hAnsi="Times"/>
            <w:sz w:val="22"/>
            <w:szCs w:val="22"/>
          </w:rPr>
          <w:t xml:space="preserve">. </w:t>
        </w:r>
      </w:ins>
      <w:ins w:id="105" w:author="Xuan Thien Phan" w:date="2014-12-02T00:09:00Z">
        <w:r w:rsidR="001D1988">
          <w:rPr>
            <w:rFonts w:ascii="Times" w:hAnsi="Times"/>
            <w:sz w:val="22"/>
            <w:szCs w:val="22"/>
          </w:rPr>
          <w:t>We</w:t>
        </w:r>
      </w:ins>
      <w:ins w:id="106" w:author="Xuan Thien Phan" w:date="2014-12-02T00:21:00Z">
        <w:r w:rsidR="00927867">
          <w:rPr>
            <w:rFonts w:ascii="Times" w:hAnsi="Times"/>
            <w:sz w:val="22"/>
            <w:szCs w:val="22"/>
          </w:rPr>
          <w:t xml:space="preserve"> </w:t>
        </w:r>
        <w:r w:rsidR="00B47119">
          <w:rPr>
            <w:rFonts w:ascii="Times" w:hAnsi="Times"/>
            <w:sz w:val="22"/>
            <w:szCs w:val="22"/>
          </w:rPr>
          <w:t>experiment</w:t>
        </w:r>
      </w:ins>
      <w:ins w:id="107" w:author="Xuan Thien Phan" w:date="2014-12-02T00:09:00Z">
        <w:r w:rsidR="001D1988">
          <w:rPr>
            <w:rFonts w:ascii="Times" w:hAnsi="Times"/>
            <w:sz w:val="22"/>
            <w:szCs w:val="22"/>
          </w:rPr>
          <w:t xml:space="preserve"> </w:t>
        </w:r>
      </w:ins>
      <w:r w:rsidR="0035335A">
        <w:rPr>
          <w:rFonts w:ascii="Times" w:hAnsi="Times"/>
          <w:sz w:val="22"/>
          <w:szCs w:val="22"/>
        </w:rPr>
        <w:t>search</w:t>
      </w:r>
      <w:ins w:id="108" w:author="Xuan Thien Phan" w:date="2014-12-02T00:21:00Z">
        <w:r w:rsidR="00B47119">
          <w:rPr>
            <w:rFonts w:ascii="Times" w:hAnsi="Times"/>
            <w:sz w:val="22"/>
            <w:szCs w:val="22"/>
          </w:rPr>
          <w:t>ing</w:t>
        </w:r>
      </w:ins>
      <w:r w:rsidR="0035335A">
        <w:rPr>
          <w:rFonts w:ascii="Times" w:hAnsi="Times"/>
          <w:sz w:val="22"/>
          <w:szCs w:val="22"/>
        </w:rPr>
        <w:t xml:space="preserve"> iden</w:t>
      </w:r>
      <w:r w:rsidR="00D37732" w:rsidRPr="00D37732">
        <w:rPr>
          <w:rFonts w:ascii="Times" w:hAnsi="Times"/>
          <w:sz w:val="22"/>
          <w:szCs w:val="22"/>
        </w:rPr>
        <w:t>tical video segments</w:t>
      </w:r>
      <w:ins w:id="109" w:author="Xuan Thien Phan" w:date="2014-12-02T02:50:00Z">
        <w:r w:rsidR="00BE5B61">
          <w:rPr>
            <w:rFonts w:ascii="Times" w:hAnsi="Times"/>
            <w:sz w:val="22"/>
            <w:szCs w:val="22"/>
          </w:rPr>
          <w:t xml:space="preserve"> </w:t>
        </w:r>
        <w:r w:rsidR="00BE5B61">
          <w:rPr>
            <w:rFonts w:ascii="Times" w:hAnsi="Times"/>
            <w:sz w:val="22"/>
            <w:szCs w:val="22"/>
          </w:rPr>
          <w:t>in a specific news video archive</w:t>
        </w:r>
      </w:ins>
      <w:r w:rsidR="00D37732" w:rsidRPr="00D37732">
        <w:rPr>
          <w:rFonts w:ascii="Times" w:hAnsi="Times"/>
          <w:sz w:val="22"/>
          <w:szCs w:val="22"/>
        </w:rPr>
        <w:t xml:space="preserve"> </w:t>
      </w:r>
      <w:del w:id="110" w:author="Xuan Thien Phan" w:date="2014-12-02T00:02:00Z">
        <w:r w:rsidR="00D37732" w:rsidRPr="00D37732" w:rsidDel="00C958F5">
          <w:rPr>
            <w:rFonts w:ascii="Times" w:hAnsi="Times"/>
            <w:sz w:val="22"/>
            <w:szCs w:val="22"/>
          </w:rPr>
          <w:delText xml:space="preserve">in a news video archive </w:delText>
        </w:r>
      </w:del>
      <w:r w:rsidR="00D37732" w:rsidRPr="00D37732">
        <w:rPr>
          <w:rFonts w:ascii="Times" w:hAnsi="Times"/>
          <w:sz w:val="22"/>
          <w:szCs w:val="22"/>
        </w:rPr>
        <w:t xml:space="preserve">and </w:t>
      </w:r>
      <w:ins w:id="111" w:author="Xuan Thien Phan" w:date="2014-12-02T00:21:00Z">
        <w:r w:rsidR="00B47119">
          <w:rPr>
            <w:rFonts w:ascii="Times" w:hAnsi="Times"/>
            <w:sz w:val="22"/>
            <w:szCs w:val="22"/>
          </w:rPr>
          <w:t>use our</w:t>
        </w:r>
      </w:ins>
      <w:del w:id="112" w:author="Xuan Thien Phan" w:date="2014-12-02T00:21:00Z">
        <w:r w:rsidR="00D37732" w:rsidRPr="00D37732" w:rsidDel="00B47119">
          <w:rPr>
            <w:rFonts w:ascii="Times" w:hAnsi="Times"/>
            <w:sz w:val="22"/>
            <w:szCs w:val="22"/>
          </w:rPr>
          <w:delText>we</w:delText>
        </w:r>
      </w:del>
      <w:r w:rsidR="00D37732" w:rsidRPr="00D37732">
        <w:rPr>
          <w:rFonts w:ascii="Times" w:hAnsi="Times"/>
          <w:sz w:val="22"/>
          <w:szCs w:val="22"/>
        </w:rPr>
        <w:t xml:space="preserve"> </w:t>
      </w:r>
      <w:ins w:id="113" w:author="Xuan Thien Phan" w:date="2014-12-02T00:21:00Z">
        <w:r w:rsidR="00B47119">
          <w:rPr>
            <w:rFonts w:ascii="Times" w:hAnsi="Times"/>
            <w:sz w:val="22"/>
            <w:szCs w:val="22"/>
          </w:rPr>
          <w:t xml:space="preserve">video browser </w:t>
        </w:r>
      </w:ins>
      <w:r w:rsidR="00D37732" w:rsidRPr="00D37732">
        <w:rPr>
          <w:rFonts w:ascii="Times" w:hAnsi="Times"/>
          <w:sz w:val="22"/>
          <w:szCs w:val="22"/>
        </w:rPr>
        <w:t>implement</w:t>
      </w:r>
      <w:ins w:id="114" w:author="Xuan Thien Phan" w:date="2014-12-02T00:22:00Z">
        <w:r w:rsidR="00B47119">
          <w:rPr>
            <w:rFonts w:ascii="Times" w:hAnsi="Times"/>
            <w:sz w:val="22"/>
            <w:szCs w:val="22"/>
          </w:rPr>
          <w:t>ation,</w:t>
        </w:r>
      </w:ins>
      <w:r w:rsidR="00D37732" w:rsidRPr="00D37732">
        <w:rPr>
          <w:rFonts w:ascii="Times" w:hAnsi="Times"/>
          <w:sz w:val="22"/>
          <w:szCs w:val="22"/>
        </w:rPr>
        <w:t xml:space="preserve"> </w:t>
      </w:r>
      <w:del w:id="115" w:author="Xuan Thien Phan" w:date="2014-12-02T00:22:00Z">
        <w:r w:rsidR="00D37732" w:rsidRPr="00D37732" w:rsidDel="00B47119">
          <w:rPr>
            <w:rFonts w:ascii="Times" w:hAnsi="Times"/>
            <w:sz w:val="22"/>
            <w:szCs w:val="22"/>
          </w:rPr>
          <w:delText>a news video browser that</w:delText>
        </w:r>
      </w:del>
      <w:ins w:id="116" w:author="Xuan Thien Phan" w:date="2014-12-02T00:22:00Z">
        <w:r w:rsidR="00B47119">
          <w:rPr>
            <w:rFonts w:ascii="Times" w:hAnsi="Times"/>
            <w:sz w:val="22"/>
            <w:szCs w:val="22"/>
          </w:rPr>
          <w:t>which</w:t>
        </w:r>
      </w:ins>
      <w:r w:rsidR="00D37732" w:rsidRPr="00D37732">
        <w:rPr>
          <w:rFonts w:ascii="Times" w:hAnsi="Times"/>
          <w:sz w:val="22"/>
          <w:szCs w:val="22"/>
        </w:rPr>
        <w:t xml:space="preserve"> uses search results of identical video segments, </w:t>
      </w:r>
      <w:ins w:id="117" w:author="Xuan Thien Phan" w:date="2014-12-02T00:22:00Z">
        <w:r w:rsidR="00B47119">
          <w:rPr>
            <w:rFonts w:ascii="Times" w:hAnsi="Times"/>
            <w:sz w:val="22"/>
            <w:szCs w:val="22"/>
          </w:rPr>
          <w:t>to</w:t>
        </w:r>
      </w:ins>
      <w:del w:id="118" w:author="Xuan Thien Phan" w:date="2014-12-02T00:22:00Z">
        <w:r w:rsidR="00D37732" w:rsidRPr="00D37732" w:rsidDel="00B47119">
          <w:rPr>
            <w:rFonts w:ascii="Times" w:hAnsi="Times"/>
            <w:sz w:val="22"/>
            <w:szCs w:val="22"/>
          </w:rPr>
          <w:delText>and</w:delText>
        </w:r>
      </w:del>
      <w:r w:rsidR="00D37732" w:rsidRPr="00D37732">
        <w:rPr>
          <w:rFonts w:ascii="Times" w:hAnsi="Times"/>
          <w:sz w:val="22"/>
          <w:szCs w:val="22"/>
        </w:rPr>
        <w:t xml:space="preserve"> </w:t>
      </w:r>
      <w:ins w:id="119" w:author="Xuan Thien Phan" w:date="2014-12-02T00:08:00Z">
        <w:r w:rsidR="00DE67E0">
          <w:rPr>
            <w:rFonts w:ascii="Times" w:hAnsi="Times"/>
            <w:sz w:val="22"/>
            <w:szCs w:val="22"/>
          </w:rPr>
          <w:t>evaluate</w:t>
        </w:r>
      </w:ins>
      <w:del w:id="120" w:author="Xuan Thien Phan" w:date="2014-12-02T00:08:00Z">
        <w:r w:rsidR="00D37732" w:rsidRPr="00D37732" w:rsidDel="00DE67E0">
          <w:rPr>
            <w:rFonts w:ascii="Times" w:hAnsi="Times"/>
            <w:sz w:val="22"/>
            <w:szCs w:val="22"/>
          </w:rPr>
          <w:delText>investigate</w:delText>
        </w:r>
      </w:del>
      <w:ins w:id="121" w:author="Xuan Thien Phan" w:date="2014-12-02T00:25:00Z">
        <w:r w:rsidR="00F44814">
          <w:rPr>
            <w:rFonts w:ascii="Times" w:hAnsi="Times"/>
            <w:sz w:val="22"/>
            <w:szCs w:val="22"/>
          </w:rPr>
          <w:t xml:space="preserve"> the efficiency of</w:t>
        </w:r>
      </w:ins>
      <w:del w:id="122" w:author="Xuan Thien Phan" w:date="2014-12-02T00:25:00Z">
        <w:r w:rsidR="00D37732" w:rsidRPr="00D37732" w:rsidDel="00F44814">
          <w:rPr>
            <w:rFonts w:ascii="Times" w:hAnsi="Times"/>
            <w:sz w:val="22"/>
            <w:szCs w:val="22"/>
          </w:rPr>
          <w:delText xml:space="preserve"> how</w:delText>
        </w:r>
      </w:del>
      <w:r w:rsidR="00D37732" w:rsidRPr="00D37732">
        <w:rPr>
          <w:rFonts w:ascii="Times" w:hAnsi="Times"/>
          <w:sz w:val="22"/>
          <w:szCs w:val="22"/>
        </w:rPr>
        <w:t xml:space="preserve"> the </w:t>
      </w:r>
      <w:del w:id="123" w:author="Xuan Thien Phan" w:date="2014-12-02T00:25:00Z">
        <w:r w:rsidR="00D37732" w:rsidRPr="00D37732" w:rsidDel="00F44814">
          <w:rPr>
            <w:rFonts w:ascii="Times" w:hAnsi="Times"/>
            <w:sz w:val="22"/>
            <w:szCs w:val="22"/>
          </w:rPr>
          <w:delText xml:space="preserve">method of </w:delText>
        </w:r>
      </w:del>
      <w:r w:rsidR="00D37732" w:rsidRPr="00D37732">
        <w:rPr>
          <w:rFonts w:ascii="Times" w:hAnsi="Times"/>
          <w:sz w:val="22"/>
          <w:szCs w:val="22"/>
        </w:rPr>
        <w:t xml:space="preserve">identical video segment detection </w:t>
      </w:r>
      <w:ins w:id="124" w:author="Xuan Thien Phan" w:date="2014-12-02T00:25:00Z">
        <w:r w:rsidR="00F44814" w:rsidRPr="00D37732">
          <w:rPr>
            <w:rFonts w:ascii="Times" w:hAnsi="Times"/>
            <w:sz w:val="22"/>
            <w:szCs w:val="22"/>
          </w:rPr>
          <w:t xml:space="preserve">method </w:t>
        </w:r>
      </w:ins>
      <w:del w:id="125" w:author="Xuan Thien Phan" w:date="2014-12-02T00:25:00Z">
        <w:r w:rsidR="00D37732" w:rsidRPr="00D37732" w:rsidDel="00F44814">
          <w:rPr>
            <w:rFonts w:ascii="Times" w:hAnsi="Times"/>
            <w:sz w:val="22"/>
            <w:szCs w:val="22"/>
          </w:rPr>
          <w:delText xml:space="preserve">can be used </w:delText>
        </w:r>
      </w:del>
      <w:r w:rsidR="00D37732" w:rsidRPr="00D37732">
        <w:rPr>
          <w:rFonts w:ascii="Times" w:hAnsi="Times"/>
          <w:sz w:val="22"/>
          <w:szCs w:val="22"/>
        </w:rPr>
        <w:t>for structuring</w:t>
      </w:r>
      <w:ins w:id="126" w:author="Xuan Thien Phan" w:date="2014-12-02T00:25:00Z">
        <w:r w:rsidR="00F44814">
          <w:rPr>
            <w:rFonts w:ascii="Times" w:hAnsi="Times"/>
            <w:sz w:val="22"/>
            <w:szCs w:val="22"/>
          </w:rPr>
          <w:t xml:space="preserve"> news video achieves</w:t>
        </w:r>
      </w:ins>
      <w:r w:rsidR="00D37732" w:rsidRPr="00D37732">
        <w:rPr>
          <w:rFonts w:ascii="Times" w:hAnsi="Times"/>
          <w:sz w:val="22"/>
          <w:szCs w:val="22"/>
        </w:rPr>
        <w:t xml:space="preserve"> or extracting valuable information from</w:t>
      </w:r>
      <w:del w:id="127" w:author="Xuan Thien Phan" w:date="2014-12-02T00:26:00Z">
        <w:r w:rsidR="00D37732" w:rsidRPr="00D37732" w:rsidDel="00F44814">
          <w:rPr>
            <w:rFonts w:ascii="Times" w:hAnsi="Times"/>
            <w:sz w:val="22"/>
            <w:szCs w:val="22"/>
          </w:rPr>
          <w:delText xml:space="preserve"> </w:delText>
        </w:r>
      </w:del>
      <w:ins w:id="128" w:author="Xuan Thien Phan" w:date="2014-12-02T00:26:00Z">
        <w:r w:rsidR="00F44814">
          <w:rPr>
            <w:rFonts w:ascii="Times" w:hAnsi="Times"/>
            <w:sz w:val="22"/>
            <w:szCs w:val="22"/>
          </w:rPr>
          <w:t xml:space="preserve"> them</w:t>
        </w:r>
      </w:ins>
      <w:del w:id="129" w:author="Xuan Thien Phan" w:date="2014-12-02T00:26:00Z">
        <w:r w:rsidR="00D37732" w:rsidRPr="00D37732" w:rsidDel="00F44814">
          <w:rPr>
            <w:rFonts w:ascii="Times" w:hAnsi="Times"/>
            <w:sz w:val="22"/>
            <w:szCs w:val="22"/>
          </w:rPr>
          <w:delText>news video archive</w:delText>
        </w:r>
      </w:del>
      <w:r w:rsidR="00D37732" w:rsidRPr="00D37732">
        <w:rPr>
          <w:rFonts w:ascii="Times" w:hAnsi="Times"/>
          <w:sz w:val="22"/>
          <w:szCs w:val="22"/>
        </w:rPr>
        <w:t>.</w:t>
      </w:r>
    </w:p>
    <w:p w14:paraId="4DB7F1F7" w14:textId="375F74A9" w:rsidR="00D37732" w:rsidRPr="00D37732" w:rsidRDefault="00D37732" w:rsidP="00656FB1">
      <w:pPr>
        <w:spacing w:after="120"/>
        <w:jc w:val="both"/>
        <w:rPr>
          <w:rFonts w:ascii="Times" w:hAnsi="Times"/>
          <w:sz w:val="22"/>
          <w:szCs w:val="22"/>
        </w:rPr>
      </w:pPr>
    </w:p>
    <w:p w14:paraId="5E9AFB59" w14:textId="77777777" w:rsidR="00B772AF" w:rsidRDefault="00B772AF" w:rsidP="00656FB1">
      <w:pPr>
        <w:spacing w:after="120"/>
        <w:jc w:val="both"/>
        <w:rPr>
          <w:rFonts w:ascii="Times" w:hAnsi="Times"/>
          <w:sz w:val="22"/>
          <w:szCs w:val="22"/>
        </w:rPr>
      </w:pPr>
    </w:p>
    <w:p w14:paraId="7AA979FE" w14:textId="77777777" w:rsidR="00B772AF" w:rsidRDefault="00B772AF" w:rsidP="00656FB1">
      <w:pPr>
        <w:spacing w:after="120"/>
        <w:jc w:val="both"/>
        <w:rPr>
          <w:rFonts w:ascii="Times" w:hAnsi="Times"/>
          <w:sz w:val="22"/>
          <w:szCs w:val="22"/>
        </w:rPr>
      </w:pPr>
    </w:p>
    <w:p w14:paraId="114B747E" w14:textId="77777777" w:rsidR="00D37732" w:rsidRDefault="00D37732" w:rsidP="00656FB1">
      <w:pPr>
        <w:spacing w:after="120"/>
        <w:jc w:val="both"/>
        <w:rPr>
          <w:rFonts w:ascii="Times" w:hAnsi="Times"/>
          <w:sz w:val="22"/>
          <w:szCs w:val="22"/>
        </w:rPr>
      </w:pPr>
    </w:p>
    <w:p w14:paraId="16C0CA56" w14:textId="77777777" w:rsidR="00D37732" w:rsidRDefault="00D37732" w:rsidP="00656FB1">
      <w:pPr>
        <w:spacing w:after="120"/>
        <w:jc w:val="both"/>
        <w:rPr>
          <w:rFonts w:ascii="Times" w:hAnsi="Times"/>
          <w:sz w:val="22"/>
          <w:szCs w:val="22"/>
        </w:rPr>
      </w:pPr>
    </w:p>
    <w:p w14:paraId="7D1F006F" w14:textId="77777777" w:rsidR="00D37732" w:rsidRDefault="00D37732" w:rsidP="00656FB1">
      <w:pPr>
        <w:spacing w:after="120"/>
        <w:jc w:val="both"/>
        <w:rPr>
          <w:rFonts w:ascii="Times" w:hAnsi="Times"/>
          <w:sz w:val="22"/>
          <w:szCs w:val="22"/>
        </w:rPr>
      </w:pPr>
    </w:p>
    <w:p w14:paraId="29608F32" w14:textId="77777777" w:rsidR="00D37732" w:rsidRDefault="00D37732" w:rsidP="00656FB1">
      <w:pPr>
        <w:spacing w:after="120"/>
        <w:jc w:val="both"/>
        <w:rPr>
          <w:rFonts w:ascii="Times" w:hAnsi="Times"/>
          <w:sz w:val="22"/>
          <w:szCs w:val="22"/>
        </w:rPr>
      </w:pPr>
    </w:p>
    <w:p w14:paraId="78624827" w14:textId="6DA62C30" w:rsidR="00D37732" w:rsidRPr="002A5E88" w:rsidRDefault="00D37732" w:rsidP="00656FB1">
      <w:pPr>
        <w:jc w:val="both"/>
        <w:rPr>
          <w:rFonts w:ascii="Times" w:hAnsi="Times"/>
          <w:sz w:val="22"/>
          <w:szCs w:val="22"/>
        </w:rPr>
      </w:pPr>
    </w:p>
    <w:sectPr w:rsidR="00D37732" w:rsidRPr="002A5E88" w:rsidSect="0099716C">
      <w:pgSz w:w="11894" w:h="16834"/>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5pt" o:bullet="t">
        <v:imagedata r:id="rId1" o:title="Word Work File L_105472395"/>
      </v:shape>
    </w:pict>
  </w:numPicBullet>
  <w:abstractNum w:abstractNumId="0">
    <w:nsid w:val="11FC1F29"/>
    <w:multiLevelType w:val="hybridMultilevel"/>
    <w:tmpl w:val="2D1A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268AE"/>
    <w:multiLevelType w:val="hybridMultilevel"/>
    <w:tmpl w:val="308003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C3780"/>
    <w:multiLevelType w:val="hybridMultilevel"/>
    <w:tmpl w:val="CC80060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C57911"/>
    <w:multiLevelType w:val="hybridMultilevel"/>
    <w:tmpl w:val="A66AE3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37A6BB7"/>
    <w:multiLevelType w:val="multilevel"/>
    <w:tmpl w:val="CC800600"/>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5A3A21A9"/>
    <w:multiLevelType w:val="hybridMultilevel"/>
    <w:tmpl w:val="8D3E29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456440"/>
    <w:multiLevelType w:val="multilevel"/>
    <w:tmpl w:val="A66AE3F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5FE64D44"/>
    <w:multiLevelType w:val="hybridMultilevel"/>
    <w:tmpl w:val="5FE0A44C"/>
    <w:lvl w:ilvl="0" w:tplc="101E9CD6">
      <w:start w:val="14"/>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0"/>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A6C"/>
    <w:rsid w:val="00016473"/>
    <w:rsid w:val="000360E6"/>
    <w:rsid w:val="0004368B"/>
    <w:rsid w:val="000510F4"/>
    <w:rsid w:val="00054F25"/>
    <w:rsid w:val="000621CC"/>
    <w:rsid w:val="00063B7F"/>
    <w:rsid w:val="00072646"/>
    <w:rsid w:val="000903BB"/>
    <w:rsid w:val="0009664D"/>
    <w:rsid w:val="00097EE6"/>
    <w:rsid w:val="000A5F2A"/>
    <w:rsid w:val="000A62AE"/>
    <w:rsid w:val="000B33BE"/>
    <w:rsid w:val="000B405A"/>
    <w:rsid w:val="000B79A6"/>
    <w:rsid w:val="000C47FB"/>
    <w:rsid w:val="000D3949"/>
    <w:rsid w:val="000D742D"/>
    <w:rsid w:val="00115822"/>
    <w:rsid w:val="001379E6"/>
    <w:rsid w:val="00161416"/>
    <w:rsid w:val="00176CE1"/>
    <w:rsid w:val="001803CC"/>
    <w:rsid w:val="001B6248"/>
    <w:rsid w:val="001C0DDC"/>
    <w:rsid w:val="001C6817"/>
    <w:rsid w:val="001D1988"/>
    <w:rsid w:val="001D370C"/>
    <w:rsid w:val="001F0C6A"/>
    <w:rsid w:val="001F6524"/>
    <w:rsid w:val="001F70D6"/>
    <w:rsid w:val="00225393"/>
    <w:rsid w:val="00235750"/>
    <w:rsid w:val="002422FF"/>
    <w:rsid w:val="00243045"/>
    <w:rsid w:val="00247A6C"/>
    <w:rsid w:val="00252DF1"/>
    <w:rsid w:val="00276816"/>
    <w:rsid w:val="00291690"/>
    <w:rsid w:val="002A3831"/>
    <w:rsid w:val="002A5482"/>
    <w:rsid w:val="002A5E88"/>
    <w:rsid w:val="002A748B"/>
    <w:rsid w:val="002C6249"/>
    <w:rsid w:val="002E409B"/>
    <w:rsid w:val="002E5A01"/>
    <w:rsid w:val="0031230D"/>
    <w:rsid w:val="0032275D"/>
    <w:rsid w:val="00324841"/>
    <w:rsid w:val="00324867"/>
    <w:rsid w:val="0033015D"/>
    <w:rsid w:val="0035335A"/>
    <w:rsid w:val="0036065B"/>
    <w:rsid w:val="00365B48"/>
    <w:rsid w:val="003759CD"/>
    <w:rsid w:val="003919B1"/>
    <w:rsid w:val="0039243A"/>
    <w:rsid w:val="003A47EB"/>
    <w:rsid w:val="003B0C15"/>
    <w:rsid w:val="00427AB5"/>
    <w:rsid w:val="00433BA3"/>
    <w:rsid w:val="00437A09"/>
    <w:rsid w:val="004464FE"/>
    <w:rsid w:val="004608EA"/>
    <w:rsid w:val="00464451"/>
    <w:rsid w:val="0047225D"/>
    <w:rsid w:val="00493332"/>
    <w:rsid w:val="004B1D2F"/>
    <w:rsid w:val="004F0B0F"/>
    <w:rsid w:val="004F50D1"/>
    <w:rsid w:val="004F5885"/>
    <w:rsid w:val="00510DF2"/>
    <w:rsid w:val="005415A4"/>
    <w:rsid w:val="005536C9"/>
    <w:rsid w:val="0055614B"/>
    <w:rsid w:val="005A6335"/>
    <w:rsid w:val="005C0B4C"/>
    <w:rsid w:val="005E1568"/>
    <w:rsid w:val="005F1AE4"/>
    <w:rsid w:val="00604883"/>
    <w:rsid w:val="0060697D"/>
    <w:rsid w:val="006306D5"/>
    <w:rsid w:val="00645305"/>
    <w:rsid w:val="0065552C"/>
    <w:rsid w:val="00656FB1"/>
    <w:rsid w:val="00657D7C"/>
    <w:rsid w:val="006610EE"/>
    <w:rsid w:val="00663C6A"/>
    <w:rsid w:val="00664D99"/>
    <w:rsid w:val="00666034"/>
    <w:rsid w:val="00672D00"/>
    <w:rsid w:val="006D520F"/>
    <w:rsid w:val="006F1BFC"/>
    <w:rsid w:val="00702A3F"/>
    <w:rsid w:val="00725C7D"/>
    <w:rsid w:val="00725CD6"/>
    <w:rsid w:val="007340FA"/>
    <w:rsid w:val="00741FCC"/>
    <w:rsid w:val="00772996"/>
    <w:rsid w:val="0077664E"/>
    <w:rsid w:val="007805C9"/>
    <w:rsid w:val="00786E4B"/>
    <w:rsid w:val="007923ED"/>
    <w:rsid w:val="007944BC"/>
    <w:rsid w:val="007A3AEC"/>
    <w:rsid w:val="007B27CF"/>
    <w:rsid w:val="007C4872"/>
    <w:rsid w:val="00802820"/>
    <w:rsid w:val="00821C2A"/>
    <w:rsid w:val="00860513"/>
    <w:rsid w:val="008A063B"/>
    <w:rsid w:val="008A4D91"/>
    <w:rsid w:val="008B4767"/>
    <w:rsid w:val="008C09E7"/>
    <w:rsid w:val="008C0AA9"/>
    <w:rsid w:val="009032D4"/>
    <w:rsid w:val="009062D1"/>
    <w:rsid w:val="00927867"/>
    <w:rsid w:val="00945C71"/>
    <w:rsid w:val="00954275"/>
    <w:rsid w:val="0096229F"/>
    <w:rsid w:val="009635F6"/>
    <w:rsid w:val="00963893"/>
    <w:rsid w:val="00982696"/>
    <w:rsid w:val="0099716C"/>
    <w:rsid w:val="009A774A"/>
    <w:rsid w:val="009B4442"/>
    <w:rsid w:val="009C3509"/>
    <w:rsid w:val="009D6ECA"/>
    <w:rsid w:val="00A12687"/>
    <w:rsid w:val="00A36340"/>
    <w:rsid w:val="00A509AA"/>
    <w:rsid w:val="00A554C4"/>
    <w:rsid w:val="00A60483"/>
    <w:rsid w:val="00A60C15"/>
    <w:rsid w:val="00A65CE4"/>
    <w:rsid w:val="00A705DC"/>
    <w:rsid w:val="00A72763"/>
    <w:rsid w:val="00A827F5"/>
    <w:rsid w:val="00A82C82"/>
    <w:rsid w:val="00AC1838"/>
    <w:rsid w:val="00AE0B7D"/>
    <w:rsid w:val="00AE36AD"/>
    <w:rsid w:val="00AE55CB"/>
    <w:rsid w:val="00B0482F"/>
    <w:rsid w:val="00B07FB9"/>
    <w:rsid w:val="00B30816"/>
    <w:rsid w:val="00B47119"/>
    <w:rsid w:val="00B61410"/>
    <w:rsid w:val="00B772AF"/>
    <w:rsid w:val="00B84134"/>
    <w:rsid w:val="00B85EDB"/>
    <w:rsid w:val="00B85EFD"/>
    <w:rsid w:val="00BA65A0"/>
    <w:rsid w:val="00BD771C"/>
    <w:rsid w:val="00BE5B61"/>
    <w:rsid w:val="00BE5F3A"/>
    <w:rsid w:val="00BF39EF"/>
    <w:rsid w:val="00BF4323"/>
    <w:rsid w:val="00C02FE7"/>
    <w:rsid w:val="00C07CD5"/>
    <w:rsid w:val="00C11E78"/>
    <w:rsid w:val="00C20D01"/>
    <w:rsid w:val="00C318F9"/>
    <w:rsid w:val="00C36579"/>
    <w:rsid w:val="00C422E6"/>
    <w:rsid w:val="00C55024"/>
    <w:rsid w:val="00C55A8B"/>
    <w:rsid w:val="00C73CC0"/>
    <w:rsid w:val="00C91384"/>
    <w:rsid w:val="00C958F5"/>
    <w:rsid w:val="00CF0DA3"/>
    <w:rsid w:val="00D06B9B"/>
    <w:rsid w:val="00D16C6F"/>
    <w:rsid w:val="00D20ED0"/>
    <w:rsid w:val="00D220BD"/>
    <w:rsid w:val="00D226A4"/>
    <w:rsid w:val="00D24A52"/>
    <w:rsid w:val="00D319C0"/>
    <w:rsid w:val="00D323B7"/>
    <w:rsid w:val="00D37732"/>
    <w:rsid w:val="00D42D51"/>
    <w:rsid w:val="00D666ED"/>
    <w:rsid w:val="00D76CBB"/>
    <w:rsid w:val="00D87760"/>
    <w:rsid w:val="00D90204"/>
    <w:rsid w:val="00DB3E22"/>
    <w:rsid w:val="00DC250E"/>
    <w:rsid w:val="00DC741F"/>
    <w:rsid w:val="00DD3B3D"/>
    <w:rsid w:val="00DE000A"/>
    <w:rsid w:val="00DE596F"/>
    <w:rsid w:val="00DE67E0"/>
    <w:rsid w:val="00DF157B"/>
    <w:rsid w:val="00DF3323"/>
    <w:rsid w:val="00DF42D4"/>
    <w:rsid w:val="00E1574D"/>
    <w:rsid w:val="00E22383"/>
    <w:rsid w:val="00E40147"/>
    <w:rsid w:val="00E46268"/>
    <w:rsid w:val="00E550DE"/>
    <w:rsid w:val="00E77211"/>
    <w:rsid w:val="00E85ED6"/>
    <w:rsid w:val="00E91BF6"/>
    <w:rsid w:val="00EA358C"/>
    <w:rsid w:val="00EB527B"/>
    <w:rsid w:val="00EC0578"/>
    <w:rsid w:val="00EE10C5"/>
    <w:rsid w:val="00EE7B5D"/>
    <w:rsid w:val="00EF3B98"/>
    <w:rsid w:val="00F22D46"/>
    <w:rsid w:val="00F25876"/>
    <w:rsid w:val="00F35898"/>
    <w:rsid w:val="00F44814"/>
    <w:rsid w:val="00F46C5E"/>
    <w:rsid w:val="00F576B1"/>
    <w:rsid w:val="00F66491"/>
    <w:rsid w:val="00F84CBF"/>
    <w:rsid w:val="00F92435"/>
    <w:rsid w:val="00F93918"/>
    <w:rsid w:val="00F95127"/>
    <w:rsid w:val="00FA6B79"/>
    <w:rsid w:val="00FA7520"/>
    <w:rsid w:val="00FC116C"/>
    <w:rsid w:val="00FE1641"/>
    <w:rsid w:val="00FF16C0"/>
    <w:rsid w:val="00FF7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8EC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D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F1"/>
    <w:rPr>
      <w:rFonts w:ascii="Lucida Grande" w:hAnsi="Lucida Grande" w:cs="Lucida Grande"/>
      <w:sz w:val="18"/>
      <w:szCs w:val="18"/>
    </w:rPr>
  </w:style>
  <w:style w:type="paragraph" w:styleId="ListParagraph">
    <w:name w:val="List Paragraph"/>
    <w:basedOn w:val="Normal"/>
    <w:uiPriority w:val="34"/>
    <w:qFormat/>
    <w:rsid w:val="00437A09"/>
    <w:pPr>
      <w:ind w:left="720"/>
      <w:contextualSpacing/>
    </w:pPr>
  </w:style>
  <w:style w:type="paragraph" w:styleId="Revision">
    <w:name w:val="Revision"/>
    <w:hidden/>
    <w:uiPriority w:val="99"/>
    <w:semiHidden/>
    <w:rsid w:val="00656F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D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F1"/>
    <w:rPr>
      <w:rFonts w:ascii="Lucida Grande" w:hAnsi="Lucida Grande" w:cs="Lucida Grande"/>
      <w:sz w:val="18"/>
      <w:szCs w:val="18"/>
    </w:rPr>
  </w:style>
  <w:style w:type="paragraph" w:styleId="ListParagraph">
    <w:name w:val="List Paragraph"/>
    <w:basedOn w:val="Normal"/>
    <w:uiPriority w:val="34"/>
    <w:qFormat/>
    <w:rsid w:val="00437A09"/>
    <w:pPr>
      <w:ind w:left="720"/>
      <w:contextualSpacing/>
    </w:pPr>
  </w:style>
  <w:style w:type="paragraph" w:styleId="Revision">
    <w:name w:val="Revision"/>
    <w:hidden/>
    <w:uiPriority w:val="99"/>
    <w:semiHidden/>
    <w:rsid w:val="00656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1412</Words>
  <Characters>8050</Characters>
  <Application>Microsoft Macintosh Word</Application>
  <DocSecurity>0</DocSecurity>
  <Lines>67</Lines>
  <Paragraphs>18</Paragraphs>
  <ScaleCrop>false</ScaleCrop>
  <Company/>
  <LinksUpToDate>false</LinksUpToDate>
  <CharactersWithSpaces>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Thien Phan</dc:creator>
  <cp:keywords/>
  <dc:description/>
  <cp:lastModifiedBy>Xuan Thien Phan</cp:lastModifiedBy>
  <cp:revision>3</cp:revision>
  <cp:lastPrinted>2014-12-01T17:55:00Z</cp:lastPrinted>
  <dcterms:created xsi:type="dcterms:W3CDTF">2014-12-01T17:55:00Z</dcterms:created>
  <dcterms:modified xsi:type="dcterms:W3CDTF">2014-12-01T17:58:00Z</dcterms:modified>
</cp:coreProperties>
</file>